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2767C" w14:textId="294FEA09" w:rsidR="00B07266" w:rsidRPr="004064CC" w:rsidRDefault="002E6DF7" w:rsidP="00A537C4">
      <w:pPr>
        <w:pBdr>
          <w:bottom w:val="single" w:sz="4" w:space="0" w:color="000000"/>
        </w:pBdr>
        <w:rPr>
          <w:rFonts w:ascii="Calibri" w:hAnsi="Calibri" w:cs="Calibri"/>
          <w:b/>
          <w:bCs/>
          <w:color w:val="467886" w:themeColor="hyperlink"/>
          <w:sz w:val="28"/>
          <w:szCs w:val="28"/>
          <w:u w:val="single"/>
        </w:rPr>
      </w:pPr>
      <w:r w:rsidRPr="005E0872">
        <w:rPr>
          <w:rFonts w:ascii="Calibri" w:hAnsi="Calibri" w:cs="Calibri"/>
          <w:b/>
          <w:bCs/>
          <w:sz w:val="48"/>
          <w:szCs w:val="48"/>
        </w:rPr>
        <w:t xml:space="preserve">          </w:t>
      </w:r>
      <w:r w:rsidR="00B07266" w:rsidRPr="004064CC">
        <w:rPr>
          <w:rFonts w:ascii="Calibri" w:hAnsi="Calibri" w:cs="Calibri"/>
          <w:b/>
          <w:bCs/>
          <w:sz w:val="48"/>
          <w:szCs w:val="48"/>
        </w:rPr>
        <w:t>COLLINS MURICHU WANJIRA</w:t>
      </w:r>
      <w:r w:rsidR="00B07266" w:rsidRPr="004064CC">
        <w:rPr>
          <w:rFonts w:ascii="Calibri" w:hAnsi="Calibri" w:cs="Calibri"/>
        </w:rPr>
        <w:t xml:space="preserve"> </w:t>
      </w:r>
      <w:r w:rsidR="00B07266" w:rsidRPr="004064CC">
        <w:rPr>
          <w:rFonts w:ascii="Calibri" w:hAnsi="Calibri" w:cs="Calibri"/>
        </w:rPr>
        <w:br/>
      </w:r>
      <w:r w:rsidR="00B07266" w:rsidRPr="004064CC">
        <w:rPr>
          <w:rFonts w:ascii="Calibri" w:hAnsi="Calibri" w:cs="Calibri"/>
          <w:b/>
          <w:bCs/>
        </w:rPr>
        <w:t xml:space="preserve">                      </w:t>
      </w:r>
      <w:r w:rsidR="00B07266" w:rsidRPr="004064CC">
        <w:rPr>
          <w:rFonts w:ascii="Calibri" w:hAnsi="Calibri" w:cs="Calibri"/>
          <w:b/>
          <w:bCs/>
          <w:sz w:val="28"/>
          <w:szCs w:val="28"/>
        </w:rPr>
        <w:t>Toronto, ON</w:t>
      </w:r>
      <w:r w:rsidR="00B07266" w:rsidRPr="004064CC">
        <w:rPr>
          <w:rFonts w:ascii="Calibri" w:hAnsi="Calibri" w:cs="Calibri"/>
          <w:sz w:val="28"/>
          <w:szCs w:val="28"/>
        </w:rPr>
        <w:t xml:space="preserve"> | </w:t>
      </w:r>
      <w:r w:rsidR="00B07266" w:rsidRPr="004064CC">
        <w:rPr>
          <w:rFonts w:ascii="Calibri" w:hAnsi="Calibri" w:cs="Calibri"/>
          <w:b/>
          <w:bCs/>
          <w:sz w:val="28"/>
          <w:szCs w:val="28"/>
        </w:rPr>
        <w:t xml:space="preserve">437-733-6210 | </w:t>
      </w:r>
      <w:hyperlink r:id="rId5" w:history="1">
        <w:r w:rsidR="00B07266" w:rsidRPr="004064CC">
          <w:rPr>
            <w:rStyle w:val="Hyperlink"/>
            <w:rFonts w:ascii="Calibri" w:hAnsi="Calibri" w:cs="Calibri"/>
            <w:b/>
            <w:bCs/>
            <w:color w:val="000000" w:themeColor="text1"/>
            <w:sz w:val="28"/>
            <w:szCs w:val="28"/>
            <w:u w:val="none"/>
          </w:rPr>
          <w:t>Email</w:t>
        </w:r>
      </w:hyperlink>
      <w:r w:rsidR="00226AF7" w:rsidRPr="004064CC">
        <w:rPr>
          <w:rStyle w:val="Hyperlink"/>
          <w:rFonts w:ascii="Calibri" w:hAnsi="Calibri" w:cs="Calibri"/>
          <w:b/>
          <w:bCs/>
          <w:sz w:val="28"/>
          <w:szCs w:val="28"/>
          <w:u w:val="none"/>
        </w:rPr>
        <w:t xml:space="preserve"> </w:t>
      </w:r>
      <w:r w:rsidR="00A53444" w:rsidRPr="004064CC">
        <w:rPr>
          <w:rFonts w:ascii="Calibri" w:hAnsi="Calibri" w:cs="Calibri"/>
          <w:b/>
          <w:bCs/>
          <w:sz w:val="28"/>
          <w:szCs w:val="28"/>
        </w:rPr>
        <w:t xml:space="preserve">| </w:t>
      </w:r>
      <w:hyperlink r:id="rId6" w:history="1">
        <w:r w:rsidR="00A53444" w:rsidRPr="004064CC">
          <w:rPr>
            <w:rStyle w:val="Hyperlink"/>
            <w:rFonts w:ascii="Calibri" w:hAnsi="Calibri" w:cs="Calibri"/>
            <w:b/>
            <w:bCs/>
            <w:color w:val="000000" w:themeColor="text1"/>
            <w:sz w:val="28"/>
            <w:szCs w:val="28"/>
            <w:u w:val="none"/>
          </w:rPr>
          <w:t>LinkedIn Profile</w:t>
        </w:r>
      </w:hyperlink>
      <w:r w:rsidR="00226AF7" w:rsidRPr="004064CC">
        <w:rPr>
          <w:rStyle w:val="Hyperlink"/>
          <w:rFonts w:ascii="Calibri" w:hAnsi="Calibri" w:cs="Calibri"/>
          <w:b/>
          <w:bCs/>
          <w:color w:val="000000" w:themeColor="text1"/>
          <w:sz w:val="28"/>
          <w:szCs w:val="28"/>
          <w:u w:val="none"/>
        </w:rPr>
        <w:t xml:space="preserve"> </w:t>
      </w:r>
      <w:r w:rsidR="005E0872" w:rsidRPr="004064CC">
        <w:rPr>
          <w:rFonts w:ascii="Calibri" w:hAnsi="Calibri" w:cs="Calibri"/>
          <w:b/>
          <w:bCs/>
          <w:sz w:val="28"/>
          <w:szCs w:val="28"/>
        </w:rPr>
        <w:t>|</w:t>
      </w:r>
      <w:r w:rsidR="00CC7BF0" w:rsidRPr="004064CC">
        <w:rPr>
          <w:rStyle w:val="Hyperlink"/>
          <w:rFonts w:ascii="Calibri" w:hAnsi="Calibri" w:cs="Calibri"/>
          <w:b/>
          <w:bCs/>
          <w:sz w:val="28"/>
          <w:szCs w:val="28"/>
          <w:u w:val="none"/>
        </w:rPr>
        <w:t xml:space="preserve"> </w:t>
      </w:r>
      <w:hyperlink r:id="rId7" w:history="1">
        <w:r w:rsidR="00614922" w:rsidRPr="004064CC">
          <w:rPr>
            <w:rStyle w:val="Hyperlink"/>
            <w:rFonts w:ascii="Calibri" w:hAnsi="Calibri" w:cs="Calibri"/>
            <w:b/>
            <w:bCs/>
            <w:color w:val="000000" w:themeColor="text1"/>
            <w:sz w:val="28"/>
            <w:szCs w:val="28"/>
            <w:u w:val="none"/>
          </w:rPr>
          <w:t>Portfolio</w:t>
        </w:r>
      </w:hyperlink>
      <w:r w:rsidR="00B07266" w:rsidRPr="004064CC">
        <w:rPr>
          <w:rFonts w:ascii="Calibri" w:hAnsi="Calibri" w:cs="Calibri"/>
          <w:sz w:val="28"/>
          <w:szCs w:val="28"/>
        </w:rPr>
        <w:br/>
        <w:t xml:space="preserve">                      </w:t>
      </w:r>
    </w:p>
    <w:p w14:paraId="345F4FC6" w14:textId="77777777" w:rsidR="00E3078A" w:rsidRPr="00E3078A" w:rsidRDefault="00E3078A" w:rsidP="00E32BD6">
      <w:pPr>
        <w:rPr>
          <w:rFonts w:ascii="Calibri" w:hAnsi="Calibri" w:cs="Calibri"/>
          <w:b/>
          <w:bCs/>
          <w:iCs/>
          <w:color w:val="000000" w:themeColor="text1"/>
        </w:rPr>
      </w:pPr>
      <w:r w:rsidRPr="00E3078A">
        <w:rPr>
          <w:rFonts w:ascii="Calibri" w:hAnsi="Calibri" w:cs="Calibri"/>
          <w:b/>
          <w:bCs/>
          <w:iCs/>
          <w:color w:val="000000" w:themeColor="text1"/>
          <w:sz w:val="32"/>
          <w:szCs w:val="32"/>
        </w:rPr>
        <w:t>Summary</w:t>
      </w:r>
      <w:r w:rsidRPr="00E3078A">
        <w:rPr>
          <w:rFonts w:ascii="Calibri" w:hAnsi="Calibri" w:cs="Calibri"/>
          <w:b/>
          <w:bCs/>
          <w:iCs/>
          <w:color w:val="000000" w:themeColor="text1"/>
        </w:rPr>
        <w:t xml:space="preserve"> </w:t>
      </w:r>
    </w:p>
    <w:p w14:paraId="5D7E1062" w14:textId="4F100366" w:rsidR="0078117A" w:rsidRPr="004064CC" w:rsidRDefault="0078117A" w:rsidP="00E32BD6">
      <w:pPr>
        <w:rPr>
          <w:rFonts w:ascii="Calibri" w:hAnsi="Calibri" w:cs="Calibri"/>
        </w:rPr>
      </w:pPr>
      <w:r w:rsidRPr="004064CC">
        <w:rPr>
          <w:rFonts w:ascii="Calibri" w:hAnsi="Calibri" w:cs="Calibri"/>
        </w:rPr>
        <w:t xml:space="preserve">Data Analyst with over a year of experience in </w:t>
      </w:r>
      <w:r w:rsidRPr="003961E1">
        <w:rPr>
          <w:rFonts w:ascii="Calibri" w:hAnsi="Calibri" w:cs="Calibri"/>
          <w:b/>
          <w:bCs/>
        </w:rPr>
        <w:t>data analysis</w:t>
      </w:r>
      <w:r w:rsidRPr="004064CC">
        <w:rPr>
          <w:rFonts w:ascii="Calibri" w:hAnsi="Calibri" w:cs="Calibri"/>
        </w:rPr>
        <w:t xml:space="preserve">, </w:t>
      </w:r>
      <w:r w:rsidRPr="003961E1">
        <w:rPr>
          <w:rFonts w:ascii="Calibri" w:hAnsi="Calibri" w:cs="Calibri"/>
          <w:b/>
          <w:bCs/>
        </w:rPr>
        <w:t>entry</w:t>
      </w:r>
      <w:r w:rsidRPr="004064CC">
        <w:rPr>
          <w:rFonts w:ascii="Calibri" w:hAnsi="Calibri" w:cs="Calibri"/>
        </w:rPr>
        <w:t xml:space="preserve">, and </w:t>
      </w:r>
      <w:r w:rsidRPr="003961E1">
        <w:rPr>
          <w:rFonts w:ascii="Calibri" w:hAnsi="Calibri" w:cs="Calibri"/>
          <w:b/>
          <w:bCs/>
        </w:rPr>
        <w:t>database management</w:t>
      </w:r>
      <w:r w:rsidRPr="004064CC">
        <w:rPr>
          <w:rFonts w:ascii="Calibri" w:hAnsi="Calibri" w:cs="Calibri"/>
        </w:rPr>
        <w:t xml:space="preserve">, skilled in </w:t>
      </w:r>
      <w:r w:rsidRPr="003961E1">
        <w:rPr>
          <w:rFonts w:ascii="Calibri" w:hAnsi="Calibri" w:cs="Calibri"/>
          <w:b/>
          <w:bCs/>
        </w:rPr>
        <w:t>Excel</w:t>
      </w:r>
      <w:r w:rsidRPr="004064CC">
        <w:rPr>
          <w:rFonts w:ascii="Calibri" w:hAnsi="Calibri" w:cs="Calibri"/>
        </w:rPr>
        <w:t xml:space="preserve">, </w:t>
      </w:r>
      <w:r w:rsidRPr="003961E1">
        <w:rPr>
          <w:rFonts w:ascii="Calibri" w:hAnsi="Calibri" w:cs="Calibri"/>
          <w:b/>
          <w:bCs/>
        </w:rPr>
        <w:t>SQL</w:t>
      </w:r>
      <w:r w:rsidRPr="004064CC">
        <w:rPr>
          <w:rFonts w:ascii="Calibri" w:hAnsi="Calibri" w:cs="Calibri"/>
        </w:rPr>
        <w:t xml:space="preserve">, and </w:t>
      </w:r>
      <w:r w:rsidRPr="003961E1">
        <w:rPr>
          <w:rFonts w:ascii="Calibri" w:hAnsi="Calibri" w:cs="Calibri"/>
          <w:b/>
          <w:bCs/>
        </w:rPr>
        <w:t>Python</w:t>
      </w:r>
      <w:r w:rsidRPr="004064CC">
        <w:rPr>
          <w:rFonts w:ascii="Calibri" w:hAnsi="Calibri" w:cs="Calibri"/>
        </w:rPr>
        <w:t xml:space="preserve"> for data cleaning, manipulation, and </w:t>
      </w:r>
      <w:r w:rsidRPr="003961E1">
        <w:rPr>
          <w:rFonts w:ascii="Calibri" w:hAnsi="Calibri" w:cs="Calibri"/>
          <w:b/>
          <w:bCs/>
        </w:rPr>
        <w:t>visualization</w:t>
      </w:r>
      <w:r w:rsidRPr="004064CC">
        <w:rPr>
          <w:rFonts w:ascii="Calibri" w:hAnsi="Calibri" w:cs="Calibri"/>
        </w:rPr>
        <w:t>.</w:t>
      </w:r>
      <w:r w:rsidR="004064CC" w:rsidRPr="004064CC">
        <w:rPr>
          <w:rFonts w:ascii="Calibri" w:hAnsi="Calibri" w:cs="Calibri"/>
        </w:rPr>
        <w:t xml:space="preserve"> </w:t>
      </w:r>
      <w:r w:rsidR="004064CC" w:rsidRPr="004064CC">
        <w:rPr>
          <w:rFonts w:ascii="Calibri" w:hAnsi="Calibri" w:cs="Calibri"/>
        </w:rPr>
        <w:t>Experienced in working with SQL databases like PostgreSQL and creating insightful visualizations to support strategic decision-making. Strong problem-solving skills with expertise in machine learning and predictive modeling, and adept at communicating complex data to non-technical stakeholders.</w:t>
      </w:r>
    </w:p>
    <w:p w14:paraId="0722D46E" w14:textId="016E7B00" w:rsidR="00B07266" w:rsidRPr="00841349" w:rsidRDefault="00B07266" w:rsidP="00E32BD6">
      <w:pPr>
        <w:rPr>
          <w:rFonts w:ascii="Calibri" w:hAnsi="Calibri" w:cs="Calibri"/>
          <w:b/>
          <w:bCs/>
          <w:lang w:val="en-US"/>
        </w:rPr>
      </w:pPr>
      <w:r w:rsidRPr="004064CC">
        <w:rPr>
          <w:rFonts w:ascii="Calibri" w:hAnsi="Calibri" w:cs="Calibri"/>
          <w:b/>
          <w:bCs/>
          <w:lang w:val="en-US"/>
        </w:rPr>
        <w:t>KEY SKILLS</w:t>
      </w:r>
      <w:r w:rsidR="00E32BD6" w:rsidRPr="004064CC">
        <w:rPr>
          <w:rFonts w:ascii="Calibri" w:hAnsi="Calibri" w:cs="Calibri"/>
          <w:b/>
          <w:bCs/>
          <w:lang w:val="en-US"/>
        </w:rPr>
        <w:t xml:space="preserve">                                                                                                                                                                      </w:t>
      </w:r>
      <w:r w:rsidR="00827705" w:rsidRPr="004064CC">
        <w:rPr>
          <w:rFonts w:ascii="Calibri" w:hAnsi="Calibri" w:cs="Calibri"/>
          <w:b/>
          <w:bCs/>
          <w:lang w:val="en-US"/>
        </w:rPr>
        <w:t xml:space="preserve">                       </w:t>
      </w:r>
      <w:r w:rsidR="00E32BD6" w:rsidRPr="004064CC">
        <w:rPr>
          <w:rFonts w:ascii="Calibri" w:hAnsi="Calibri" w:cs="Calibri"/>
          <w:b/>
          <w:bCs/>
          <w:lang w:val="en-US"/>
        </w:rPr>
        <w:t xml:space="preserve"> </w:t>
      </w:r>
      <w:r w:rsidR="00387B20" w:rsidRPr="00841349">
        <w:rPr>
          <w:b/>
          <w:bCs/>
          <w:lang w:val="en-US"/>
        </w:rPr>
        <w:t>•</w:t>
      </w:r>
      <w:r w:rsidR="00827705" w:rsidRPr="00841349">
        <w:rPr>
          <w:rFonts w:ascii="Calibri" w:hAnsi="Calibri" w:cs="Calibri"/>
          <w:b/>
          <w:bCs/>
          <w:lang w:val="en-US"/>
        </w:rPr>
        <w:t xml:space="preserve"> </w:t>
      </w:r>
      <w:r w:rsidR="000B580B" w:rsidRPr="00841349">
        <w:rPr>
          <w:rFonts w:ascii="Calibri" w:hAnsi="Calibri" w:cs="Calibri"/>
          <w:lang w:val="en-US"/>
        </w:rPr>
        <w:t>Programming</w:t>
      </w:r>
      <w:r w:rsidR="000137AE" w:rsidRPr="00841349">
        <w:rPr>
          <w:rFonts w:ascii="Calibri" w:hAnsi="Calibri" w:cs="Calibri"/>
          <w:lang w:val="en-US"/>
        </w:rPr>
        <w:t xml:space="preserve">: Python and SQL                                                                                                                              </w:t>
      </w:r>
      <w:r w:rsidR="000C5DCE">
        <w:rPr>
          <w:rFonts w:ascii="Calibri" w:hAnsi="Calibri" w:cs="Calibri"/>
          <w:lang w:val="en-US"/>
        </w:rPr>
        <w:t xml:space="preserve"> </w:t>
      </w:r>
      <w:r w:rsidR="000137AE" w:rsidRPr="00841349">
        <w:rPr>
          <w:rFonts w:ascii="Calibri" w:hAnsi="Calibri" w:cs="Calibri"/>
          <w:lang w:val="en-US"/>
        </w:rPr>
        <w:t xml:space="preserve">  </w:t>
      </w:r>
      <w:r w:rsidR="00387B20" w:rsidRPr="00841349">
        <w:rPr>
          <w:b/>
          <w:bCs/>
          <w:lang w:val="en-US"/>
        </w:rPr>
        <w:t>•</w:t>
      </w:r>
      <w:r w:rsidR="000C5DCE">
        <w:rPr>
          <w:b/>
          <w:bCs/>
          <w:lang w:val="en-US"/>
        </w:rPr>
        <w:t xml:space="preserve"> </w:t>
      </w:r>
      <w:r w:rsidR="000B580B" w:rsidRPr="00841349">
        <w:rPr>
          <w:rFonts w:ascii="Calibri" w:hAnsi="Calibri" w:cs="Calibri"/>
          <w:lang w:val="en-US"/>
        </w:rPr>
        <w:t>Tools:</w:t>
      </w:r>
      <w:r w:rsidR="000B580B" w:rsidRPr="00841349">
        <w:rPr>
          <w:rFonts w:ascii="Calibri" w:hAnsi="Calibri" w:cs="Calibri"/>
          <w:b/>
          <w:bCs/>
          <w:lang w:val="en-US"/>
        </w:rPr>
        <w:t xml:space="preserve">  </w:t>
      </w:r>
      <w:proofErr w:type="spellStart"/>
      <w:r w:rsidR="000B580B" w:rsidRPr="00841349">
        <w:rPr>
          <w:rFonts w:ascii="Calibri" w:hAnsi="Calibri" w:cs="Calibri"/>
          <w:lang w:val="en-US"/>
        </w:rPr>
        <w:t>Jupyter</w:t>
      </w:r>
      <w:proofErr w:type="spellEnd"/>
      <w:r w:rsidR="000137AE" w:rsidRPr="00841349">
        <w:rPr>
          <w:rFonts w:ascii="Calibri" w:hAnsi="Calibri" w:cs="Calibri"/>
          <w:lang w:val="en-US"/>
        </w:rPr>
        <w:t>-Notebooks</w:t>
      </w:r>
      <w:r w:rsidR="008D701B" w:rsidRPr="00841349">
        <w:rPr>
          <w:rFonts w:ascii="Calibri" w:hAnsi="Calibri" w:cs="Calibri"/>
          <w:lang w:val="en-US"/>
        </w:rPr>
        <w:t xml:space="preserve"> </w:t>
      </w:r>
      <w:r w:rsidR="000B580B" w:rsidRPr="00841349">
        <w:rPr>
          <w:rFonts w:ascii="Calibri" w:hAnsi="Calibri" w:cs="Calibri"/>
          <w:lang w:val="en-US"/>
        </w:rPr>
        <w:t xml:space="preserve">, </w:t>
      </w:r>
      <w:r w:rsidR="000137AE" w:rsidRPr="00841349">
        <w:rPr>
          <w:rFonts w:ascii="Calibri" w:hAnsi="Calibri" w:cs="Calibri"/>
          <w:lang w:val="en-US"/>
        </w:rPr>
        <w:t>Microsoft Office, Google Workspace</w:t>
      </w:r>
      <w:r w:rsidR="000B580B" w:rsidRPr="00841349">
        <w:rPr>
          <w:rFonts w:ascii="Calibri" w:hAnsi="Calibri" w:cs="Calibri"/>
          <w:lang w:val="en-US"/>
        </w:rPr>
        <w:t>,</w:t>
      </w:r>
      <w:r w:rsidR="00D75E7D" w:rsidRPr="00841349">
        <w:rPr>
          <w:rFonts w:ascii="Calibri" w:hAnsi="Calibri" w:cs="Calibri"/>
          <w:lang w:val="en-US"/>
        </w:rPr>
        <w:t xml:space="preserve"> </w:t>
      </w:r>
      <w:r w:rsidR="00D75E7D" w:rsidRPr="00841349">
        <w:rPr>
          <w:rFonts w:ascii="Calibri" w:hAnsi="Calibri" w:cs="Calibri"/>
          <w:lang w:val="en-US"/>
        </w:rPr>
        <w:t>PostgreSQL, MySQL, SQLite</w:t>
      </w:r>
      <w:r w:rsidR="00D75E7D" w:rsidRPr="00841349">
        <w:rPr>
          <w:rFonts w:ascii="Calibri" w:hAnsi="Calibri" w:cs="Calibri"/>
          <w:lang w:val="en-US"/>
        </w:rPr>
        <w:t>, Tableau</w:t>
      </w:r>
      <w:r w:rsidR="00E32BD6" w:rsidRPr="00841349">
        <w:rPr>
          <w:rFonts w:ascii="Calibri" w:hAnsi="Calibri" w:cs="Calibri"/>
          <w:b/>
          <w:bCs/>
          <w:lang w:val="en-US"/>
        </w:rPr>
        <w:t xml:space="preserve">                                                                             </w:t>
      </w:r>
      <w:r w:rsidR="00911F95" w:rsidRPr="00841349">
        <w:rPr>
          <w:rFonts w:ascii="Calibri" w:hAnsi="Calibri" w:cs="Calibri"/>
          <w:b/>
          <w:bCs/>
          <w:lang w:val="en-US"/>
        </w:rPr>
        <w:t xml:space="preserve"> </w:t>
      </w:r>
      <w:r w:rsidR="00841349" w:rsidRPr="000B5707">
        <w:rPr>
          <w:b/>
          <w:bCs/>
          <w:sz w:val="24"/>
          <w:szCs w:val="24"/>
          <w:lang w:val="en-US"/>
        </w:rPr>
        <w:t>•</w:t>
      </w:r>
      <w:r w:rsidR="000C5DCE">
        <w:rPr>
          <w:b/>
          <w:bCs/>
          <w:sz w:val="24"/>
          <w:szCs w:val="24"/>
          <w:lang w:val="en-US"/>
        </w:rPr>
        <w:t xml:space="preserve"> </w:t>
      </w:r>
      <w:r w:rsidR="00911F95" w:rsidRPr="00841349">
        <w:rPr>
          <w:rFonts w:ascii="Calibri" w:hAnsi="Calibri" w:cs="Calibri"/>
          <w:bCs/>
        </w:rPr>
        <w:t>Project Management Fundamentals</w:t>
      </w:r>
      <w:r w:rsidR="008D701B" w:rsidRPr="00841349">
        <w:rPr>
          <w:rFonts w:ascii="Calibri" w:hAnsi="Calibri" w:cs="Calibri"/>
          <w:bCs/>
        </w:rPr>
        <w:t xml:space="preserve">: </w:t>
      </w:r>
      <w:r w:rsidR="00911F95" w:rsidRPr="00841349">
        <w:rPr>
          <w:rFonts w:ascii="Calibri" w:hAnsi="Calibri" w:cs="Calibri"/>
          <w:bCs/>
        </w:rPr>
        <w:t>Agile, Waterfall, Scrum, Kanban, Trello</w:t>
      </w:r>
      <w:r w:rsidR="00D75E7D" w:rsidRPr="00841349">
        <w:rPr>
          <w:rFonts w:ascii="Calibri" w:hAnsi="Calibri" w:cs="Calibri"/>
          <w:b/>
          <w:bCs/>
          <w:lang w:val="en-US"/>
        </w:rPr>
        <w:t xml:space="preserve">                                                           </w:t>
      </w:r>
      <w:r w:rsidR="00387B20" w:rsidRPr="00841349">
        <w:rPr>
          <w:b/>
          <w:bCs/>
          <w:lang w:val="en-US"/>
        </w:rPr>
        <w:t>•</w:t>
      </w:r>
      <w:r w:rsidR="00C9753D" w:rsidRPr="00841349">
        <w:rPr>
          <w:rFonts w:ascii="Calibri" w:hAnsi="Calibri" w:cs="Calibri"/>
          <w:lang w:val="en-US"/>
        </w:rPr>
        <w:t xml:space="preserve"> </w:t>
      </w:r>
      <w:r w:rsidR="004B5A24" w:rsidRPr="00841349">
        <w:rPr>
          <w:rFonts w:ascii="Calibri" w:hAnsi="Calibri" w:cs="Calibri"/>
        </w:rPr>
        <w:t>Strong ability to work independently and collaboratively in team environments</w:t>
      </w:r>
      <w:r w:rsidR="004B5A24" w:rsidRPr="00841349">
        <w:rPr>
          <w:rFonts w:ascii="Calibri" w:hAnsi="Calibri" w:cs="Calibri"/>
        </w:rPr>
        <w:br/>
      </w:r>
      <w:r w:rsidR="00387B20" w:rsidRPr="00841349">
        <w:rPr>
          <w:b/>
          <w:bCs/>
          <w:lang w:val="en-US"/>
        </w:rPr>
        <w:t>•</w:t>
      </w:r>
      <w:r w:rsidR="004B5A24" w:rsidRPr="00841349">
        <w:rPr>
          <w:rFonts w:ascii="Calibri" w:hAnsi="Calibri" w:cs="Calibri"/>
        </w:rPr>
        <w:t xml:space="preserve"> Effective communication and reporting skills to present data insights clearly</w:t>
      </w:r>
      <w:r w:rsidR="004B5A24" w:rsidRPr="00841349">
        <w:rPr>
          <w:rFonts w:ascii="Calibri" w:hAnsi="Calibri" w:cs="Calibri"/>
        </w:rPr>
        <w:br/>
      </w:r>
      <w:r w:rsidR="00387B20" w:rsidRPr="00841349">
        <w:rPr>
          <w:b/>
          <w:bCs/>
          <w:lang w:val="en-US"/>
        </w:rPr>
        <w:t>•</w:t>
      </w:r>
      <w:r w:rsidR="004B5A24" w:rsidRPr="00841349">
        <w:rPr>
          <w:rFonts w:ascii="Calibri" w:hAnsi="Calibri" w:cs="Calibri"/>
        </w:rPr>
        <w:t xml:space="preserve"> Dedicated to ensuring the accuracy, completeness, and reliability of data</w:t>
      </w:r>
    </w:p>
    <w:p w14:paraId="6BD88CD2" w14:textId="3FD880DF" w:rsidR="00AB4DAF" w:rsidRPr="00387B20" w:rsidRDefault="00B07266" w:rsidP="00387B20">
      <w:pPr>
        <w:rPr>
          <w:sz w:val="24"/>
          <w:szCs w:val="24"/>
          <w:highlight w:val="yellow"/>
        </w:rPr>
      </w:pPr>
      <w:r w:rsidRPr="004064CC">
        <w:rPr>
          <w:rFonts w:ascii="Calibri" w:hAnsi="Calibri" w:cs="Calibri"/>
          <w:b/>
          <w:bCs/>
          <w:sz w:val="24"/>
          <w:szCs w:val="24"/>
          <w:lang w:val="en-US"/>
        </w:rPr>
        <w:t>WORK EXPERIENCE</w:t>
      </w:r>
      <w:r w:rsidRPr="004064CC">
        <w:rPr>
          <w:rFonts w:ascii="Calibri" w:hAnsi="Calibri" w:cs="Calibri"/>
          <w:sz w:val="24"/>
          <w:szCs w:val="24"/>
          <w:lang w:val="en-US"/>
        </w:rPr>
        <w:br/>
      </w:r>
      <w:r w:rsidRPr="00841349">
        <w:rPr>
          <w:rFonts w:ascii="Calibri" w:hAnsi="Calibri" w:cs="Calibri"/>
          <w:b/>
          <w:bCs/>
        </w:rPr>
        <w:t>Junior Data Entry Analyst</w:t>
      </w:r>
      <w:r w:rsidR="00AB4DAF" w:rsidRPr="00841349">
        <w:rPr>
          <w:rFonts w:ascii="Calibri" w:hAnsi="Calibri" w:cs="Calibri"/>
        </w:rPr>
        <w:t xml:space="preserve"> </w:t>
      </w:r>
      <w:r w:rsidR="00EE263C" w:rsidRPr="00841349">
        <w:rPr>
          <w:rFonts w:ascii="Calibri" w:hAnsi="Calibri" w:cs="Calibri"/>
        </w:rPr>
        <w:t>(</w:t>
      </w:r>
      <w:r w:rsidR="00AB4DAF" w:rsidRPr="00841349">
        <w:rPr>
          <w:rFonts w:ascii="Calibri" w:hAnsi="Calibri" w:cs="Calibri"/>
        </w:rPr>
        <w:t>Wymore IT Solutions Ltd, Nairobi, Kenya</w:t>
      </w:r>
      <w:r w:rsidR="00EE263C" w:rsidRPr="00841349">
        <w:rPr>
          <w:rFonts w:ascii="Calibri" w:hAnsi="Calibri" w:cs="Calibri"/>
        </w:rPr>
        <w:t>)</w:t>
      </w:r>
      <w:r w:rsidR="00AB4DAF" w:rsidRPr="00841349">
        <w:rPr>
          <w:rFonts w:ascii="Calibri" w:hAnsi="Calibri" w:cs="Calibri"/>
        </w:rPr>
        <w:t xml:space="preserve"> </w:t>
      </w:r>
      <w:r w:rsidR="00EE263C" w:rsidRPr="00841349">
        <w:rPr>
          <w:rFonts w:ascii="Calibri" w:hAnsi="Calibri" w:cs="Calibri"/>
        </w:rPr>
        <w:t xml:space="preserve">                          </w:t>
      </w:r>
      <w:r w:rsidR="00EE263C" w:rsidRPr="00841349">
        <w:rPr>
          <w:rFonts w:ascii="Calibri" w:hAnsi="Calibri" w:cs="Calibri"/>
          <w:b/>
          <w:bCs/>
          <w:i/>
          <w:iCs/>
        </w:rPr>
        <w:t>Jan 2022 - June 202</w:t>
      </w:r>
      <w:r w:rsidR="00EE263C" w:rsidRPr="00841349">
        <w:rPr>
          <w:rFonts w:ascii="Calibri" w:hAnsi="Calibri" w:cs="Calibri"/>
          <w:b/>
          <w:bCs/>
          <w:i/>
          <w:iCs/>
        </w:rPr>
        <w:t xml:space="preserve">3                                </w:t>
      </w:r>
      <w:r w:rsidR="00C9753D" w:rsidRPr="00841349">
        <w:rPr>
          <w:rFonts w:ascii="Calibri" w:hAnsi="Calibri" w:cs="Calibri"/>
          <w:b/>
          <w:bCs/>
          <w:lang w:val="en-US"/>
        </w:rPr>
        <w:t xml:space="preserve"> </w:t>
      </w:r>
      <w:r w:rsidR="00387B20" w:rsidRPr="00841349">
        <w:rPr>
          <w:b/>
          <w:bCs/>
          <w:lang w:val="en-US"/>
        </w:rPr>
        <w:t>•</w:t>
      </w:r>
      <w:r w:rsidR="00AB4DAF" w:rsidRPr="00841349">
        <w:rPr>
          <w:color w:val="242424"/>
          <w:lang w:val="en-US"/>
        </w:rPr>
        <w:t xml:space="preserve"> Performed accurate data entry in Excel and PostgreSQL for diverse business projects                                                      </w:t>
      </w:r>
      <w:r w:rsidR="00387B20" w:rsidRPr="00841349">
        <w:rPr>
          <w:b/>
          <w:bCs/>
          <w:lang w:val="en-US"/>
        </w:rPr>
        <w:t>•</w:t>
      </w:r>
      <w:r w:rsidR="00AB4DAF" w:rsidRPr="00841349">
        <w:rPr>
          <w:color w:val="242424"/>
          <w:lang w:val="en-US"/>
        </w:rPr>
        <w:t xml:space="preserve"> Crafted and supervised databases, enhancing data retrieval efficiency and integrity by 20%                                                            </w:t>
      </w:r>
      <w:r w:rsidR="00EE263C" w:rsidRPr="00841349">
        <w:t xml:space="preserve">                                                                                                                                </w:t>
      </w:r>
      <w:r w:rsidR="00387B20" w:rsidRPr="00841349">
        <w:rPr>
          <w:b/>
          <w:bCs/>
          <w:lang w:val="en-US"/>
        </w:rPr>
        <w:t>•</w:t>
      </w:r>
      <w:r w:rsidR="00AB4DAF" w:rsidRPr="00841349">
        <w:rPr>
          <w:color w:val="242424"/>
          <w:lang w:val="en-US"/>
        </w:rPr>
        <w:t xml:space="preserve"> </w:t>
      </w:r>
      <w:r w:rsidR="00AB4DAF" w:rsidRPr="00841349">
        <w:t>Orchestrated comprehensive data collection, cleaning, analysis, visualization, and storage</w:t>
      </w:r>
      <w:del w:id="0" w:author="Microsoft Word" w:date="2024-10-03T14:14:00Z" w16du:dateUtc="2024-10-03T18:14:00Z">
        <w:r w:rsidR="00AB4DAF" w:rsidRPr="00841349">
          <w:delText>.</w:delText>
        </w:r>
        <w:r w:rsidR="00AB4DAF" w:rsidRPr="00841349">
          <w:rPr>
            <w:lang w:val="en-US"/>
          </w:rPr>
          <w:delText xml:space="preserve">                                                         </w:delText>
        </w:r>
      </w:del>
      <w:r w:rsidR="00AB4DAF" w:rsidRPr="00841349">
        <w:rPr>
          <w:b/>
          <w:bCs/>
          <w:lang w:val="en-US"/>
        </w:rPr>
        <w:t xml:space="preserve">                                                                                                                                            </w:t>
      </w:r>
      <w:r w:rsidR="00387B20" w:rsidRPr="00841349">
        <w:rPr>
          <w:lang w:val="en-US"/>
        </w:rPr>
        <w:t xml:space="preserve">                                           </w:t>
      </w:r>
      <w:r w:rsidR="00AB4DAF" w:rsidRPr="00841349">
        <w:rPr>
          <w:b/>
          <w:bCs/>
          <w:lang w:val="en-US"/>
        </w:rPr>
        <w:t xml:space="preserve">• </w:t>
      </w:r>
      <w:r w:rsidR="00AB4DAF" w:rsidRPr="00841349">
        <w:t>Produced detailed analysis reports for management, that boosted company performance</w:t>
      </w:r>
      <w:r w:rsidR="00A67AF4">
        <w:t xml:space="preserve">                        </w:t>
      </w:r>
      <w:r w:rsidR="00AB4DAF" w:rsidRPr="00841349">
        <w:t xml:space="preserve">  </w:t>
      </w:r>
      <w:r w:rsidR="00AB4DAF" w:rsidRPr="00841349">
        <w:rPr>
          <w:b/>
          <w:bCs/>
          <w:lang w:val="en-US"/>
        </w:rPr>
        <w:t xml:space="preserve">• </w:t>
      </w:r>
      <w:r w:rsidR="00AB4DAF" w:rsidRPr="00841349">
        <w:rPr>
          <w:lang w:val="en-US"/>
        </w:rPr>
        <w:t>Organizing office files, documents according to a particular order</w:t>
      </w:r>
      <w:r w:rsidR="00AB4DAF" w:rsidRPr="00841349">
        <w:t xml:space="preserve"> and bookkeeping</w:t>
      </w:r>
      <w:r w:rsidR="00387B20" w:rsidRPr="00841349">
        <w:t xml:space="preserve">                          </w:t>
      </w:r>
      <w:r w:rsidR="00AB4DAF" w:rsidRPr="00841349">
        <w:rPr>
          <w:color w:val="242424"/>
          <w:lang w:val="en-US"/>
        </w:rPr>
        <w:t xml:space="preserve"> </w:t>
      </w:r>
      <w:r w:rsidR="00387B20" w:rsidRPr="00841349">
        <w:rPr>
          <w:b/>
          <w:bCs/>
          <w:lang w:val="en-US"/>
        </w:rPr>
        <w:t>•</w:t>
      </w:r>
      <w:r w:rsidR="00AB4DAF" w:rsidRPr="00841349">
        <w:rPr>
          <w:color w:val="242424"/>
          <w:lang w:val="en-US"/>
        </w:rPr>
        <w:t xml:space="preserve">Automated routine data tasks using SQL scripts, reducing manual work by 30% and boosting process efficiency                                                                                                                                     </w:t>
      </w:r>
      <w:r w:rsidR="00AB4DAF" w:rsidRPr="00841349">
        <w:t xml:space="preserve">                                                                                                                                                                            </w:t>
      </w:r>
    </w:p>
    <w:p w14:paraId="2CDD175C" w14:textId="21141F8E" w:rsidR="00886354" w:rsidRPr="00020D98" w:rsidRDefault="002E6DF7" w:rsidP="00020D98">
      <w:pPr>
        <w:spacing w:line="240" w:lineRule="auto"/>
        <w:rPr>
          <w:rFonts w:ascii="Calibri" w:hAnsi="Calibri" w:cs="Calibri"/>
          <w:b/>
          <w:bCs/>
        </w:rPr>
      </w:pPr>
      <w:r w:rsidRPr="004064CC">
        <w:rPr>
          <w:rFonts w:ascii="Calibri" w:hAnsi="Calibri" w:cs="Calibri"/>
          <w:b/>
          <w:bCs/>
          <w:sz w:val="28"/>
          <w:szCs w:val="28"/>
        </w:rPr>
        <w:t>VOLUNTEER EXPERIENCE</w:t>
      </w:r>
      <w:r w:rsidRPr="004064CC">
        <w:rPr>
          <w:rFonts w:ascii="Calibri" w:hAnsi="Calibri" w:cs="Calibri"/>
        </w:rPr>
        <w:t xml:space="preserve">                                                                                                                                   </w:t>
      </w:r>
      <w:r w:rsidRPr="004064CC">
        <w:rPr>
          <w:rFonts w:ascii="Calibri" w:hAnsi="Calibri" w:cs="Calibri"/>
        </w:rPr>
        <w:br/>
      </w:r>
      <w:r w:rsidR="00ED6C56" w:rsidRPr="00ED6C56">
        <w:rPr>
          <w:b/>
          <w:bCs/>
        </w:rPr>
        <w:t xml:space="preserve">Sales Attendant </w:t>
      </w:r>
      <w:r w:rsidR="00ED6C56" w:rsidRPr="00ED6C56">
        <w:t>(Habitat for Humanity Restore, Scarborough, ON)</w:t>
      </w:r>
      <w:r w:rsidR="00ED6C56" w:rsidRPr="00ED6C56">
        <w:rPr>
          <w:b/>
          <w:bCs/>
        </w:rPr>
        <w:t xml:space="preserve">                              Feb - June 2024</w:t>
      </w:r>
      <w:r w:rsidR="00ED6C56" w:rsidRPr="00ED6C56">
        <w:rPr>
          <w:b/>
          <w:bCs/>
          <w:lang w:val="en-US"/>
        </w:rPr>
        <w:t xml:space="preserve">             </w:t>
      </w:r>
      <w:r w:rsidR="001C18CB" w:rsidRPr="001C18CB">
        <w:rPr>
          <w:rFonts w:ascii="Calibri" w:hAnsi="Calibri" w:cs="Calibri"/>
          <w:b/>
          <w:bCs/>
          <w:lang w:val="en-US"/>
        </w:rPr>
        <w:t xml:space="preserve">• </w:t>
      </w:r>
      <w:r w:rsidR="001C18CB" w:rsidRPr="001C18CB">
        <w:rPr>
          <w:rFonts w:ascii="Calibri" w:eastAsia="Times New Roman" w:hAnsi="Calibri" w:cs="Calibri"/>
          <w:color w:val="242424"/>
          <w:lang w:val="en-US"/>
        </w:rPr>
        <w:t xml:space="preserve">Regularly updated Excel sheets, tracking inventory, sales, and pricing data of the store maintain data accuracy </w:t>
      </w:r>
      <w:r w:rsidR="00020D98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                                                                   </w:t>
      </w:r>
      <w:r w:rsidR="001C18CB" w:rsidRPr="001C18CB">
        <w:rPr>
          <w:rFonts w:ascii="Calibri" w:hAnsi="Calibri" w:cs="Calibri"/>
          <w:b/>
          <w:bCs/>
          <w:lang w:val="en-US"/>
        </w:rPr>
        <w:t xml:space="preserve">• </w:t>
      </w:r>
      <w:r w:rsidR="001C18CB" w:rsidRPr="001C18CB">
        <w:rPr>
          <w:rFonts w:ascii="Calibri" w:eastAsia="Times New Roman" w:hAnsi="Calibri" w:cs="Calibri"/>
          <w:color w:val="242424"/>
          <w:lang w:val="en-US"/>
        </w:rPr>
        <w:t>Involved in pricing items according to the store’s system, applying analytical thinking</w:t>
      </w:r>
      <w:r w:rsidR="00020D98">
        <w:rPr>
          <w:rFonts w:ascii="Calibri" w:hAnsi="Calibri" w:cs="Calibri"/>
          <w:b/>
          <w:bCs/>
        </w:rPr>
        <w:t xml:space="preserve">                                              </w:t>
      </w:r>
      <w:r w:rsidR="001C18CB" w:rsidRPr="001C18CB">
        <w:rPr>
          <w:rFonts w:ascii="Calibri" w:hAnsi="Calibri" w:cs="Calibri"/>
          <w:b/>
          <w:bCs/>
          <w:lang w:val="en-US"/>
        </w:rPr>
        <w:t xml:space="preserve">• </w:t>
      </w:r>
      <w:r w:rsidR="001C18CB" w:rsidRPr="001C18CB">
        <w:rPr>
          <w:rFonts w:ascii="Calibri" w:eastAsia="Times New Roman" w:hAnsi="Calibri" w:cs="Calibri"/>
          <w:color w:val="242424"/>
          <w:lang w:val="en-US"/>
        </w:rPr>
        <w:t>Delivered quality customer care, leveraging data insights to ensure an optimized shopping experience, thus enhancing my problem-solving and communication skills</w:t>
      </w:r>
      <w:r w:rsidR="00020D98">
        <w:rPr>
          <w:rFonts w:ascii="Calibri" w:hAnsi="Calibri" w:cs="Calibri"/>
          <w:b/>
          <w:bCs/>
        </w:rPr>
        <w:t xml:space="preserve">                                                                                    </w:t>
      </w:r>
      <w:r w:rsidR="001C18CB" w:rsidRPr="001C18CB">
        <w:rPr>
          <w:rFonts w:ascii="Calibri" w:hAnsi="Calibri" w:cs="Calibri"/>
          <w:b/>
          <w:bCs/>
          <w:lang w:val="en-US"/>
        </w:rPr>
        <w:t>•</w:t>
      </w:r>
      <w:r w:rsidR="001C18CB" w:rsidRPr="001C18CB">
        <w:rPr>
          <w:rFonts w:ascii="Calibri" w:eastAsia="Times New Roman" w:hAnsi="Calibri" w:cs="Calibri"/>
          <w:color w:val="242424"/>
          <w:lang w:val="en-US"/>
        </w:rPr>
        <w:t xml:space="preserve"> Ensured all transactions and records were accurately logged, further developing attention to detail skills </w:t>
      </w:r>
      <w:r w:rsidR="00020D98">
        <w:rPr>
          <w:rFonts w:ascii="Calibri" w:hAnsi="Calibri" w:cs="Calibri"/>
          <w:b/>
          <w:bCs/>
        </w:rPr>
        <w:t xml:space="preserve">                                                                                                                                                                                                </w:t>
      </w:r>
      <w:r w:rsidR="001C18CB" w:rsidRPr="001C18CB">
        <w:rPr>
          <w:rFonts w:ascii="Calibri" w:hAnsi="Calibri" w:cs="Calibri"/>
          <w:b/>
          <w:bCs/>
          <w:lang w:val="en-US"/>
        </w:rPr>
        <w:t xml:space="preserve">• </w:t>
      </w:r>
      <w:r w:rsidR="001C18CB" w:rsidRPr="001C18CB">
        <w:rPr>
          <w:rFonts w:ascii="Calibri" w:hAnsi="Calibri" w:cs="Calibri"/>
          <w:lang w:val="en-US"/>
        </w:rPr>
        <w:t xml:space="preserve">Answering phone calls and </w:t>
      </w:r>
      <w:r w:rsidR="00A67AF4">
        <w:rPr>
          <w:rFonts w:ascii="Calibri" w:hAnsi="Calibri" w:cs="Calibri"/>
          <w:lang w:val="en-US"/>
        </w:rPr>
        <w:t xml:space="preserve">replying to </w:t>
      </w:r>
      <w:r w:rsidR="001C18CB" w:rsidRPr="001C18CB">
        <w:rPr>
          <w:rFonts w:ascii="Calibri" w:hAnsi="Calibri" w:cs="Calibri"/>
          <w:lang w:val="en-US"/>
        </w:rPr>
        <w:t xml:space="preserve">emails inquiries from customers about the store’s products </w:t>
      </w:r>
    </w:p>
    <w:p w14:paraId="40815CCC" w14:textId="0BEE7F6D" w:rsidR="002E6DF7" w:rsidRPr="004064CC" w:rsidRDefault="002E6DF7" w:rsidP="002E6DF7">
      <w:pPr>
        <w:rPr>
          <w:rFonts w:ascii="Calibri" w:hAnsi="Calibri" w:cs="Calibri"/>
          <w:sz w:val="28"/>
          <w:szCs w:val="28"/>
        </w:rPr>
      </w:pPr>
      <w:r w:rsidRPr="004064CC">
        <w:rPr>
          <w:rFonts w:ascii="Calibri" w:hAnsi="Calibri" w:cs="Calibri"/>
          <w:b/>
          <w:bCs/>
          <w:sz w:val="28"/>
          <w:szCs w:val="28"/>
        </w:rPr>
        <w:t>EDUCATION</w:t>
      </w:r>
    </w:p>
    <w:p w14:paraId="174FD9C6" w14:textId="77777777" w:rsidR="003B4025" w:rsidRDefault="003B4025" w:rsidP="003B4025">
      <w:pPr>
        <w:shd w:val="clear" w:color="auto" w:fill="FFFFFF"/>
        <w:tabs>
          <w:tab w:val="left" w:pos="720"/>
        </w:tabs>
        <w:ind w:left="90"/>
        <w:rPr>
          <w:rFonts w:ascii="Calibri" w:eastAsia="Times New Roman" w:hAnsi="Calibri" w:cs="Calibri"/>
          <w:color w:val="242424"/>
          <w:sz w:val="24"/>
          <w:szCs w:val="24"/>
          <w:lang w:val="en-US"/>
        </w:rPr>
      </w:pPr>
      <w:r w:rsidRPr="00D1068D">
        <w:rPr>
          <w:rFonts w:ascii="Calibri" w:hAnsi="Calibri" w:cs="Calibri"/>
          <w:b/>
          <w:sz w:val="24"/>
          <w:szCs w:val="24"/>
        </w:rPr>
        <w:t>IBM Data Analyst Professional Certificate</w:t>
      </w:r>
      <w:r w:rsidRPr="00D1068D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                                                  </w:t>
      </w:r>
      <w:r w:rsidRPr="00D1068D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Expected 2024</w:t>
      </w:r>
      <w:r w:rsidRPr="004064CC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</w:t>
      </w:r>
      <w:r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</w:t>
      </w:r>
      <w:r w:rsidRPr="004064CC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</w:t>
      </w:r>
    </w:p>
    <w:p w14:paraId="305F5187" w14:textId="77777777" w:rsidR="003236F6" w:rsidRPr="00D1068D" w:rsidRDefault="00922AC1" w:rsidP="0071053C">
      <w:pPr>
        <w:shd w:val="clear" w:color="auto" w:fill="FFFFFF"/>
        <w:tabs>
          <w:tab w:val="left" w:pos="720"/>
        </w:tabs>
        <w:ind w:left="90"/>
        <w:rPr>
          <w:rFonts w:ascii="Calibri" w:hAnsi="Calibri" w:cs="Calibri"/>
          <w:b/>
          <w:sz w:val="24"/>
          <w:szCs w:val="24"/>
        </w:rPr>
      </w:pPr>
      <w:r w:rsidRPr="00D1068D">
        <w:rPr>
          <w:rFonts w:ascii="Calibri" w:hAnsi="Calibri" w:cs="Calibri"/>
          <w:b/>
          <w:sz w:val="24"/>
          <w:szCs w:val="24"/>
        </w:rPr>
        <w:t>Microsoft Azure AI Fundamentals Professional Certificate</w:t>
      </w:r>
      <w:r w:rsidR="00235E1D" w:rsidRPr="00D1068D">
        <w:rPr>
          <w:rFonts w:ascii="Calibri" w:hAnsi="Calibri" w:cs="Calibri"/>
          <w:b/>
          <w:sz w:val="24"/>
          <w:szCs w:val="24"/>
        </w:rPr>
        <w:t xml:space="preserve">                              Sep</w:t>
      </w:r>
      <w:r w:rsidR="003236F6" w:rsidRPr="00D1068D">
        <w:rPr>
          <w:rFonts w:ascii="Calibri" w:hAnsi="Calibri" w:cs="Calibri"/>
          <w:b/>
          <w:sz w:val="24"/>
          <w:szCs w:val="24"/>
        </w:rPr>
        <w:t xml:space="preserve"> -Oct 2024</w:t>
      </w:r>
    </w:p>
    <w:p w14:paraId="09793EEE" w14:textId="1DF00AC0" w:rsidR="008449FD" w:rsidRDefault="008831D4" w:rsidP="00E3078A">
      <w:pPr>
        <w:shd w:val="clear" w:color="auto" w:fill="FFFFFF"/>
        <w:tabs>
          <w:tab w:val="left" w:pos="720"/>
        </w:tabs>
        <w:rPr>
          <w:rFonts w:ascii="Calibri" w:eastAsia="Calibri" w:hAnsi="Calibri" w:cs="Calibri"/>
          <w:b/>
          <w:bCs/>
          <w:sz w:val="24"/>
          <w:szCs w:val="24"/>
        </w:rPr>
      </w:pPr>
      <w:r w:rsidRPr="008831D4">
        <w:rPr>
          <w:rFonts w:ascii="Calibri" w:eastAsia="Calibri" w:hAnsi="Calibri" w:cs="Calibri"/>
          <w:b/>
          <w:bCs/>
          <w:sz w:val="24"/>
          <w:szCs w:val="24"/>
        </w:rPr>
        <w:lastRenderedPageBreak/>
        <w:t>Junior Data Analyst Program</w:t>
      </w:r>
      <w:r w:rsidRPr="008831D4">
        <w:rPr>
          <w:rFonts w:ascii="Calibri" w:eastAsia="Calibri" w:hAnsi="Calibri" w:cs="Calibri"/>
          <w:b/>
          <w:bCs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          </w:t>
      </w:r>
      <w:r w:rsidR="00E3078A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</w:t>
      </w:r>
      <w:r w:rsidRPr="008831D4">
        <w:rPr>
          <w:rFonts w:ascii="Calibri" w:eastAsia="Calibri" w:hAnsi="Calibri" w:cs="Calibri"/>
          <w:b/>
          <w:bCs/>
          <w:sz w:val="24"/>
          <w:szCs w:val="24"/>
        </w:rPr>
        <w:t xml:space="preserve">Sep – </w:t>
      </w:r>
      <w:r>
        <w:rPr>
          <w:rFonts w:ascii="Calibri" w:eastAsia="Calibri" w:hAnsi="Calibri" w:cs="Calibri"/>
          <w:b/>
          <w:bCs/>
          <w:sz w:val="24"/>
          <w:szCs w:val="24"/>
        </w:rPr>
        <w:t>Dec</w:t>
      </w:r>
      <w:r w:rsidRPr="008831D4">
        <w:rPr>
          <w:rFonts w:ascii="Calibri" w:eastAsia="Calibri" w:hAnsi="Calibri" w:cs="Calibri"/>
          <w:b/>
          <w:bCs/>
          <w:sz w:val="24"/>
          <w:szCs w:val="24"/>
        </w:rPr>
        <w:t xml:space="preserve"> 2024</w:t>
      </w:r>
      <w:r w:rsidR="00C744EB">
        <w:rPr>
          <w:rFonts w:ascii="Calibri" w:eastAsia="Calibri" w:hAnsi="Calibri" w:cs="Calibri"/>
          <w:b/>
          <w:bCs/>
          <w:sz w:val="24"/>
          <w:szCs w:val="24"/>
        </w:rPr>
        <w:t xml:space="preserve">  </w:t>
      </w:r>
    </w:p>
    <w:p w14:paraId="0605492D" w14:textId="0B6FF34D" w:rsidR="00F01000" w:rsidRDefault="008449FD" w:rsidP="00E3078A">
      <w:pPr>
        <w:shd w:val="clear" w:color="auto" w:fill="FFFFFF"/>
        <w:tabs>
          <w:tab w:val="left" w:pos="720"/>
        </w:tabs>
        <w:rPr>
          <w:rFonts w:ascii="Calibri" w:eastAsia="Calibri" w:hAnsi="Calibri" w:cs="Calibri"/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NPower</w:t>
      </w:r>
      <w:proofErr w:type="spellEnd"/>
      <w:r>
        <w:rPr>
          <w:sz w:val="24"/>
          <w:szCs w:val="24"/>
        </w:rPr>
        <w:t xml:space="preserve"> Canada │ Toronto</w:t>
      </w:r>
      <w:r w:rsidR="00C744EB">
        <w:rPr>
          <w:rFonts w:ascii="Calibri" w:eastAsia="Calibri" w:hAnsi="Calibri" w:cs="Calibri"/>
          <w:b/>
          <w:bCs/>
          <w:sz w:val="24"/>
          <w:szCs w:val="24"/>
        </w:rPr>
        <w:t xml:space="preserve">        </w:t>
      </w:r>
    </w:p>
    <w:p w14:paraId="1F7F0485" w14:textId="6D08AF4F" w:rsidR="003B4025" w:rsidRPr="00F01000" w:rsidRDefault="003B4025" w:rsidP="00E3078A">
      <w:pPr>
        <w:shd w:val="clear" w:color="auto" w:fill="FFFFFF"/>
        <w:tabs>
          <w:tab w:val="left" w:pos="720"/>
        </w:tabs>
        <w:rPr>
          <w:rFonts w:ascii="Calibri" w:eastAsia="Calibri" w:hAnsi="Calibri" w:cs="Calibri"/>
          <w:b/>
          <w:bCs/>
          <w:sz w:val="24"/>
          <w:szCs w:val="24"/>
        </w:rPr>
      </w:pPr>
      <w:r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 xml:space="preserve">Data Science Course 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                                                                                            </w:t>
      </w:r>
      <w:r w:rsidR="00E3078A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</w:t>
      </w:r>
      <w:r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July – Sep 2024</w:t>
      </w:r>
    </w:p>
    <w:p w14:paraId="630A7929" w14:textId="77777777" w:rsidR="00E3078A" w:rsidRDefault="003B4025" w:rsidP="003B4025">
      <w:pPr>
        <w:shd w:val="clear" w:color="auto" w:fill="FFFFFF"/>
        <w:tabs>
          <w:tab w:val="left" w:pos="720"/>
        </w:tabs>
        <w:rPr>
          <w:rFonts w:ascii="Calibri" w:eastAsia="Times New Roman" w:hAnsi="Calibri" w:cs="Calibri"/>
          <w:b/>
          <w:bCs/>
          <w:color w:val="242424"/>
          <w:lang w:val="en-US"/>
        </w:rPr>
      </w:pPr>
      <w:proofErr w:type="spellStart"/>
      <w:r w:rsidRPr="00C744EB">
        <w:rPr>
          <w:rFonts w:ascii="Calibri" w:eastAsia="Times New Roman" w:hAnsi="Calibri" w:cs="Calibri"/>
          <w:color w:val="242424"/>
          <w:lang w:val="en-US"/>
        </w:rPr>
        <w:t>BrainStation</w:t>
      </w:r>
      <w:proofErr w:type="spellEnd"/>
      <w:r w:rsidRPr="00C744EB">
        <w:rPr>
          <w:rFonts w:ascii="Calibri" w:eastAsia="Times New Roman" w:hAnsi="Calibri" w:cs="Calibri"/>
          <w:color w:val="242424"/>
          <w:lang w:val="en-US"/>
        </w:rPr>
        <w:t xml:space="preserve"> </w:t>
      </w:r>
      <w:r w:rsidRPr="00C744EB">
        <w:rPr>
          <w:rFonts w:ascii="Calibri" w:hAnsi="Calibri" w:cs="Calibri"/>
        </w:rPr>
        <w:t>│ Toronto, Ontario</w:t>
      </w:r>
      <w:r w:rsidRPr="00C744EB">
        <w:rPr>
          <w:rFonts w:ascii="Calibri" w:eastAsia="Times New Roman" w:hAnsi="Calibri" w:cs="Calibri"/>
          <w:color w:val="242424"/>
          <w:lang w:val="en-US"/>
        </w:rPr>
        <w:t xml:space="preserve">                                                                          </w:t>
      </w:r>
      <w:r w:rsidR="00E3078A">
        <w:rPr>
          <w:rFonts w:ascii="Calibri" w:eastAsia="Times New Roman" w:hAnsi="Calibri" w:cs="Calibri"/>
          <w:b/>
          <w:bCs/>
          <w:color w:val="242424"/>
          <w:lang w:val="en-US"/>
        </w:rPr>
        <w:t xml:space="preserve"> </w:t>
      </w:r>
    </w:p>
    <w:p w14:paraId="1BAA1D34" w14:textId="612BA94A" w:rsidR="003B4025" w:rsidRPr="00E3078A" w:rsidRDefault="003B4025" w:rsidP="003B4025">
      <w:pPr>
        <w:shd w:val="clear" w:color="auto" w:fill="FFFFFF"/>
        <w:tabs>
          <w:tab w:val="left" w:pos="720"/>
        </w:tabs>
        <w:rPr>
          <w:rFonts w:ascii="Calibri" w:eastAsia="Times New Roman" w:hAnsi="Calibri" w:cs="Calibri"/>
          <w:b/>
          <w:bCs/>
          <w:color w:val="242424"/>
          <w:lang w:val="en-US"/>
        </w:rPr>
      </w:pPr>
      <w:r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SQL Essentials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</w:t>
      </w:r>
      <w:r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Bootcamp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July-Aug 2024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</w:t>
      </w:r>
    </w:p>
    <w:p w14:paraId="682F063E" w14:textId="77777777" w:rsidR="003B4025" w:rsidRPr="00C744EB" w:rsidRDefault="003B4025" w:rsidP="003B4025">
      <w:pPr>
        <w:shd w:val="clear" w:color="auto" w:fill="FFFFFF"/>
        <w:tabs>
          <w:tab w:val="left" w:pos="720"/>
        </w:tabs>
        <w:rPr>
          <w:rFonts w:ascii="Calibri" w:eastAsia="Times New Roman" w:hAnsi="Calibri" w:cs="Calibri"/>
          <w:color w:val="242424"/>
          <w:lang w:val="en-US"/>
        </w:rPr>
      </w:pPr>
      <w:proofErr w:type="spellStart"/>
      <w:r w:rsidRPr="00C744EB">
        <w:rPr>
          <w:rFonts w:ascii="Calibri" w:eastAsia="Times New Roman" w:hAnsi="Calibri" w:cs="Calibri"/>
          <w:color w:val="242424"/>
          <w:lang w:val="en-US"/>
        </w:rPr>
        <w:t>LightHouse</w:t>
      </w:r>
      <w:proofErr w:type="spellEnd"/>
      <w:r w:rsidRPr="00C744EB">
        <w:rPr>
          <w:rFonts w:ascii="Calibri" w:eastAsia="Times New Roman" w:hAnsi="Calibri" w:cs="Calibri"/>
          <w:color w:val="242424"/>
          <w:lang w:val="en-US"/>
        </w:rPr>
        <w:t xml:space="preserve"> Labs </w:t>
      </w:r>
      <w:r w:rsidRPr="00C744EB">
        <w:rPr>
          <w:rFonts w:ascii="Calibri" w:hAnsi="Calibri" w:cs="Calibri"/>
        </w:rPr>
        <w:t>│ Toronto, Ontario</w:t>
      </w:r>
      <w:r w:rsidRPr="00C744EB">
        <w:rPr>
          <w:rFonts w:ascii="Calibri" w:eastAsia="Times New Roman" w:hAnsi="Calibri" w:cs="Calibri"/>
          <w:color w:val="242424"/>
          <w:lang w:val="en-US"/>
        </w:rPr>
        <w:t xml:space="preserve">                                                            </w:t>
      </w:r>
    </w:p>
    <w:p w14:paraId="3A338752" w14:textId="35F87C62" w:rsidR="003B4025" w:rsidRPr="00F01000" w:rsidRDefault="003B4025" w:rsidP="003B4025">
      <w:pPr>
        <w:shd w:val="clear" w:color="auto" w:fill="FFFFFF"/>
        <w:tabs>
          <w:tab w:val="left" w:pos="720"/>
        </w:tabs>
        <w:rPr>
          <w:rFonts w:ascii="Calibri" w:eastAsia="Times New Roman" w:hAnsi="Calibri" w:cs="Calibri"/>
          <w:color w:val="242424"/>
          <w:sz w:val="24"/>
          <w:szCs w:val="24"/>
          <w:lang w:val="en-US"/>
        </w:rPr>
      </w:pPr>
      <w:r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Google Data Analytics Professional Certificates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                                                  </w:t>
      </w:r>
      <w:r w:rsidR="00F01000"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May 2024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     </w:t>
      </w:r>
    </w:p>
    <w:p w14:paraId="220945A6" w14:textId="4EB2DFF6" w:rsidR="003B4025" w:rsidRPr="00F01000" w:rsidRDefault="003B4025" w:rsidP="003B4025">
      <w:pPr>
        <w:shd w:val="clear" w:color="auto" w:fill="FFFFFF"/>
        <w:tabs>
          <w:tab w:val="left" w:pos="720"/>
        </w:tabs>
        <w:rPr>
          <w:rFonts w:ascii="Calibri" w:eastAsia="Times New Roman" w:hAnsi="Calibri" w:cs="Calibri"/>
          <w:color w:val="242424"/>
          <w:sz w:val="24"/>
          <w:szCs w:val="24"/>
          <w:lang w:val="en-US"/>
        </w:rPr>
      </w:pPr>
      <w:r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Data Analytics Certificate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                                                                                         </w:t>
      </w:r>
      <w:r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May-April 2024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</w:t>
      </w:r>
    </w:p>
    <w:p w14:paraId="58C1B736" w14:textId="77777777" w:rsidR="003B4025" w:rsidRPr="00C744EB" w:rsidRDefault="003B4025" w:rsidP="003B4025">
      <w:pPr>
        <w:shd w:val="clear" w:color="auto" w:fill="FFFFFF"/>
        <w:tabs>
          <w:tab w:val="left" w:pos="720"/>
        </w:tabs>
        <w:rPr>
          <w:rFonts w:ascii="Calibri" w:eastAsia="Times New Roman" w:hAnsi="Calibri" w:cs="Calibri"/>
          <w:color w:val="242424"/>
          <w:lang w:val="en-US"/>
        </w:rPr>
      </w:pPr>
      <w:proofErr w:type="spellStart"/>
      <w:r w:rsidRPr="00C744EB">
        <w:rPr>
          <w:rFonts w:ascii="Calibri" w:eastAsia="Times New Roman" w:hAnsi="Calibri" w:cs="Calibri"/>
          <w:color w:val="242424"/>
          <w:lang w:val="en-US"/>
        </w:rPr>
        <w:t>FutureTek</w:t>
      </w:r>
      <w:proofErr w:type="spellEnd"/>
      <w:r w:rsidRPr="00C744EB">
        <w:rPr>
          <w:rFonts w:ascii="Calibri" w:eastAsia="Times New Roman" w:hAnsi="Calibri" w:cs="Calibri"/>
          <w:color w:val="242424"/>
          <w:lang w:val="en-US"/>
        </w:rPr>
        <w:t xml:space="preserve"> IT Recruitment </w:t>
      </w:r>
      <w:r w:rsidRPr="00C744EB">
        <w:rPr>
          <w:rFonts w:ascii="Calibri" w:hAnsi="Calibri" w:cs="Calibri"/>
        </w:rPr>
        <w:t>│ Toronto, Ontario</w:t>
      </w:r>
      <w:r w:rsidRPr="00C744EB">
        <w:rPr>
          <w:rFonts w:ascii="Calibri" w:eastAsia="Times New Roman" w:hAnsi="Calibri" w:cs="Calibri"/>
          <w:color w:val="242424"/>
          <w:lang w:val="en-US"/>
        </w:rPr>
        <w:t xml:space="preserve">                                                  </w:t>
      </w:r>
    </w:p>
    <w:p w14:paraId="4D685702" w14:textId="75F0A909" w:rsidR="003B4025" w:rsidRPr="00F01000" w:rsidRDefault="003B4025" w:rsidP="003B4025">
      <w:pPr>
        <w:shd w:val="clear" w:color="auto" w:fill="FFFFFF"/>
        <w:tabs>
          <w:tab w:val="left" w:pos="720"/>
        </w:tabs>
        <w:rPr>
          <w:rFonts w:ascii="Calibri" w:eastAsia="Times New Roman" w:hAnsi="Calibri" w:cs="Calibri"/>
          <w:color w:val="242424"/>
          <w:sz w:val="24"/>
          <w:szCs w:val="24"/>
          <w:lang w:val="en-US"/>
        </w:rPr>
      </w:pPr>
      <w:r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Data Analytics Course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                                                                                       </w:t>
      </w:r>
      <w:r w:rsidR="00E3078A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</w:t>
      </w:r>
      <w:r w:rsidR="00F01000" w:rsidRPr="00F01000">
        <w:rPr>
          <w:rFonts w:ascii="Calibri" w:eastAsia="Times New Roman" w:hAnsi="Calibri" w:cs="Calibri"/>
          <w:b/>
          <w:bCs/>
          <w:color w:val="242424"/>
          <w:sz w:val="24"/>
          <w:szCs w:val="24"/>
          <w:lang w:val="en-US"/>
        </w:rPr>
        <w:t>Jan-Dec 2021</w:t>
      </w:r>
      <w:r w:rsidRPr="00F01000">
        <w:rPr>
          <w:rFonts w:ascii="Calibri" w:eastAsia="Times New Roman" w:hAnsi="Calibri" w:cs="Calibri"/>
          <w:color w:val="242424"/>
          <w:sz w:val="24"/>
          <w:szCs w:val="24"/>
          <w:lang w:val="en-US"/>
        </w:rPr>
        <w:t xml:space="preserve">                                </w:t>
      </w:r>
    </w:p>
    <w:p w14:paraId="74453E96" w14:textId="138FFF32" w:rsidR="003B4025" w:rsidRPr="00C744EB" w:rsidRDefault="003B4025" w:rsidP="00E3078A">
      <w:pPr>
        <w:shd w:val="clear" w:color="auto" w:fill="FFFFFF"/>
        <w:tabs>
          <w:tab w:val="left" w:pos="720"/>
        </w:tabs>
        <w:rPr>
          <w:rFonts w:ascii="Calibri" w:eastAsia="Times New Roman" w:hAnsi="Calibri" w:cs="Calibri"/>
          <w:b/>
          <w:bCs/>
          <w:color w:val="242424"/>
          <w:lang w:val="en-US"/>
        </w:rPr>
      </w:pPr>
      <w:r w:rsidRPr="00C744EB">
        <w:rPr>
          <w:rFonts w:ascii="Calibri" w:eastAsia="Times New Roman" w:hAnsi="Calibri" w:cs="Calibri"/>
          <w:color w:val="242424"/>
          <w:lang w:val="en-US"/>
        </w:rPr>
        <w:t xml:space="preserve">Nyeri National Polytechnic </w:t>
      </w:r>
      <w:r w:rsidRPr="00C744EB">
        <w:rPr>
          <w:rFonts w:ascii="Calibri" w:hAnsi="Calibri" w:cs="Calibri"/>
        </w:rPr>
        <w:t xml:space="preserve">│ </w:t>
      </w:r>
      <w:r w:rsidR="006D37D8">
        <w:rPr>
          <w:rFonts w:ascii="Calibri" w:hAnsi="Calibri" w:cs="Calibri"/>
        </w:rPr>
        <w:t>Nyeri</w:t>
      </w:r>
      <w:r w:rsidR="008638BF">
        <w:rPr>
          <w:rFonts w:ascii="Calibri" w:hAnsi="Calibri" w:cs="Calibri"/>
        </w:rPr>
        <w:t>,</w:t>
      </w:r>
      <w:r w:rsidR="006D37D8">
        <w:rPr>
          <w:rFonts w:ascii="Calibri" w:hAnsi="Calibri" w:cs="Calibri"/>
        </w:rPr>
        <w:t xml:space="preserve"> Kenya</w:t>
      </w:r>
    </w:p>
    <w:p w14:paraId="206C88AB" w14:textId="3705C19D" w:rsidR="009A242A" w:rsidRPr="00600BD8" w:rsidRDefault="00742735" w:rsidP="009A242A">
      <w:pPr>
        <w:shd w:val="clear" w:color="auto" w:fill="FFFFFF"/>
        <w:tabs>
          <w:tab w:val="left" w:pos="720"/>
        </w:tabs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</w:rPr>
      </w:pPr>
      <w:r w:rsidRPr="009A242A">
        <w:rPr>
          <w:rFonts w:ascii="Calibri" w:hAnsi="Calibri" w:cs="Calibri"/>
          <w:b/>
          <w:bCs/>
          <w:color w:val="000000" w:themeColor="text1"/>
          <w:sz w:val="32"/>
          <w:szCs w:val="32"/>
        </w:rPr>
        <w:t>Special Projects</w:t>
      </w:r>
      <w:r w:rsidR="00507DA2" w:rsidRPr="004064CC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</w:rPr>
        <w:t xml:space="preserve">                                                                                       </w:t>
      </w:r>
      <w:r w:rsidR="003E13D4" w:rsidRPr="004064CC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</w:rPr>
        <w:t xml:space="preserve">                           </w:t>
      </w:r>
      <w:r w:rsidR="00507DA2" w:rsidRPr="004064CC">
        <w:rPr>
          <w:rFonts w:ascii="Calibri" w:hAnsi="Calibri" w:cs="Calibri"/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9A242A" w:rsidRPr="009A242A">
        <w:rPr>
          <w:rFonts w:ascii="Calibri" w:hAnsi="Calibri" w:cs="Calibri"/>
          <w:b/>
          <w:bCs/>
          <w:sz w:val="24"/>
          <w:szCs w:val="24"/>
        </w:rPr>
        <w:t xml:space="preserve">Data Analysis of Mortality Rates of Shelter Residents in Toronto (2007-2024)  </w:t>
      </w:r>
      <w:r w:rsidR="008638BF">
        <w:rPr>
          <w:rFonts w:ascii="Calibri" w:hAnsi="Calibri" w:cs="Calibri"/>
          <w:b/>
          <w:bCs/>
          <w:sz w:val="24"/>
          <w:szCs w:val="24"/>
        </w:rPr>
        <w:t xml:space="preserve">         </w:t>
      </w:r>
      <w:r w:rsidR="009A242A" w:rsidRPr="009A242A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600BD8">
        <w:rPr>
          <w:rFonts w:ascii="Calibri" w:hAnsi="Calibri" w:cs="Calibri"/>
          <w:b/>
          <w:bCs/>
          <w:sz w:val="24"/>
          <w:szCs w:val="24"/>
        </w:rPr>
        <w:t xml:space="preserve"> Oct 2024</w:t>
      </w:r>
      <w:r w:rsidR="009A242A" w:rsidRPr="009A242A">
        <w:rPr>
          <w:rFonts w:ascii="Calibri" w:hAnsi="Calibri" w:cs="Calibri"/>
          <w:b/>
          <w:bCs/>
          <w:sz w:val="24"/>
          <w:szCs w:val="24"/>
        </w:rPr>
        <w:t xml:space="preserve">             Personal Project (</w:t>
      </w:r>
      <w:proofErr w:type="spellStart"/>
      <w:r w:rsidR="009A242A" w:rsidRPr="009A242A">
        <w:rPr>
          <w:rFonts w:ascii="Calibri" w:hAnsi="Calibri" w:cs="Calibri"/>
          <w:color w:val="000000" w:themeColor="text1"/>
        </w:rPr>
        <w:fldChar w:fldCharType="begin"/>
      </w:r>
      <w:r w:rsidR="009A242A" w:rsidRPr="009A242A">
        <w:rPr>
          <w:rFonts w:ascii="Calibri" w:hAnsi="Calibri" w:cs="Calibri"/>
          <w:color w:val="000000" w:themeColor="text1"/>
        </w:rPr>
        <w:instrText>HYPERLINK "https://github.com/kulture56/Exploratory-Data-Analysis-of-Mortality-rates-of-Shelter-Residents-in-Toronto-From-2007-2024" \t "_new"</w:instrText>
      </w:r>
      <w:r w:rsidR="009A242A" w:rsidRPr="009A242A">
        <w:rPr>
          <w:rFonts w:ascii="Calibri" w:hAnsi="Calibri" w:cs="Calibri"/>
          <w:color w:val="000000" w:themeColor="text1"/>
        </w:rPr>
      </w:r>
      <w:r w:rsidR="009A242A" w:rsidRPr="009A242A">
        <w:rPr>
          <w:rFonts w:ascii="Calibri" w:hAnsi="Calibri" w:cs="Calibri"/>
          <w:color w:val="000000" w:themeColor="text1"/>
        </w:rPr>
        <w:fldChar w:fldCharType="separate"/>
      </w:r>
      <w:r w:rsidR="009A242A" w:rsidRPr="009A242A">
        <w:rPr>
          <w:rStyle w:val="Hyperlink"/>
          <w:rFonts w:ascii="Calibri" w:hAnsi="Calibri" w:cs="Calibri"/>
          <w:color w:val="000000" w:themeColor="text1"/>
          <w:sz w:val="24"/>
          <w:szCs w:val="24"/>
          <w:u w:val="none"/>
        </w:rPr>
        <w:t>github</w:t>
      </w:r>
      <w:proofErr w:type="spellEnd"/>
      <w:r w:rsidR="009A242A" w:rsidRPr="009A242A">
        <w:rPr>
          <w:rStyle w:val="Hyperlink"/>
          <w:rFonts w:ascii="Calibri" w:hAnsi="Calibri" w:cs="Calibri"/>
          <w:color w:val="000000" w:themeColor="text1"/>
          <w:sz w:val="24"/>
          <w:szCs w:val="24"/>
          <w:u w:val="none"/>
        </w:rPr>
        <w:t xml:space="preserve"> repository</w:t>
      </w:r>
      <w:r w:rsidR="009A242A" w:rsidRPr="009A242A">
        <w:rPr>
          <w:rStyle w:val="Hyperlink"/>
          <w:rFonts w:ascii="Calibri" w:hAnsi="Calibri" w:cs="Calibri"/>
          <w:color w:val="000000" w:themeColor="text1"/>
          <w:sz w:val="24"/>
          <w:szCs w:val="24"/>
          <w:u w:val="none"/>
        </w:rPr>
        <w:fldChar w:fldCharType="end"/>
      </w:r>
      <w:r w:rsidR="009A242A" w:rsidRPr="009A242A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)                                     </w:t>
      </w:r>
      <w:r w:rsidR="009A242A" w:rsidRPr="009A242A">
        <w:rPr>
          <w:rFonts w:ascii="Calibri" w:hAnsi="Calibri" w:cs="Calibri"/>
          <w:b/>
          <w:bCs/>
          <w:sz w:val="24"/>
          <w:szCs w:val="24"/>
        </w:rPr>
        <w:br/>
      </w:r>
      <w:r w:rsidR="009A242A" w:rsidRPr="00BB34EE">
        <w:rPr>
          <w:rFonts w:ascii="Calibri" w:hAnsi="Calibri" w:cs="Calibri"/>
          <w:color w:val="000000" w:themeColor="text1"/>
          <w:sz w:val="24"/>
          <w:szCs w:val="24"/>
          <w:lang w:val="en-US"/>
        </w:rPr>
        <w:t xml:space="preserve">• </w:t>
      </w:r>
      <w:r w:rsidR="00BB34EE" w:rsidRPr="00BB34EE">
        <w:rPr>
          <w:rFonts w:ascii="Calibri" w:hAnsi="Calibri" w:cs="Calibri"/>
          <w:color w:val="000000" w:themeColor="text1"/>
          <w:sz w:val="24"/>
          <w:szCs w:val="24"/>
        </w:rPr>
        <w:t xml:space="preserve">Cleaned and pre-processed the dataset, filling missing values using the </w:t>
      </w:r>
      <w:r w:rsidR="00574D09">
        <w:rPr>
          <w:rFonts w:ascii="Calibri" w:hAnsi="Calibri" w:cs="Calibri"/>
          <w:color w:val="000000" w:themeColor="text1"/>
          <w:sz w:val="24"/>
          <w:szCs w:val="24"/>
        </w:rPr>
        <w:t xml:space="preserve">mode                                     </w:t>
      </w:r>
      <w:r w:rsidR="00BB34EE" w:rsidRPr="00BB34EE">
        <w:rPr>
          <w:rFonts w:ascii="Calibri" w:hAnsi="Calibri" w:cs="Calibri"/>
          <w:color w:val="000000" w:themeColor="text1"/>
          <w:sz w:val="24"/>
          <w:szCs w:val="24"/>
        </w:rPr>
        <w:t xml:space="preserve">• Performed descriptive analysis, calculating correlations between variables </w:t>
      </w:r>
      <w:r w:rsidR="00574D09">
        <w:rPr>
          <w:rFonts w:ascii="Calibri" w:hAnsi="Calibri" w:cs="Calibri"/>
          <w:color w:val="000000" w:themeColor="text1"/>
          <w:sz w:val="24"/>
          <w:szCs w:val="24"/>
        </w:rPr>
        <w:t xml:space="preserve">                                             </w:t>
      </w:r>
      <w:r w:rsidR="00BB34EE" w:rsidRPr="00BB34EE">
        <w:rPr>
          <w:rFonts w:ascii="Calibri" w:hAnsi="Calibri" w:cs="Calibri"/>
          <w:color w:val="000000" w:themeColor="text1"/>
          <w:sz w:val="24"/>
          <w:szCs w:val="24"/>
        </w:rPr>
        <w:t>• Developed</w:t>
      </w:r>
      <w:r w:rsidR="0027330C">
        <w:rPr>
          <w:rFonts w:ascii="Calibri" w:hAnsi="Calibri" w:cs="Calibri"/>
          <w:color w:val="000000" w:themeColor="text1"/>
          <w:sz w:val="24"/>
          <w:szCs w:val="24"/>
        </w:rPr>
        <w:t xml:space="preserve"> various</w:t>
      </w:r>
      <w:r w:rsidR="00BB34EE" w:rsidRPr="00BB34EE">
        <w:rPr>
          <w:rFonts w:ascii="Calibri" w:hAnsi="Calibri" w:cs="Calibri"/>
          <w:color w:val="000000" w:themeColor="text1"/>
          <w:sz w:val="24"/>
          <w:szCs w:val="24"/>
        </w:rPr>
        <w:t xml:space="preserve"> visualizations to track monthly and yearly mortality rates across three gender categories: Male, Female, and Transgender/Non-binary/Two-Spirit</w:t>
      </w:r>
      <w:r w:rsidR="00BB34EE" w:rsidRPr="00BB34EE">
        <w:rPr>
          <w:rFonts w:ascii="Calibri" w:hAnsi="Calibri" w:cs="Calibri"/>
          <w:color w:val="000000" w:themeColor="text1"/>
          <w:sz w:val="24"/>
          <w:szCs w:val="24"/>
        </w:rPr>
        <w:br/>
        <w:t>• This project offers valuable insights into the steady rise in mortality rates, with the goal of informing efforts to improve shelter conditions and address this pressing issue</w:t>
      </w:r>
    </w:p>
    <w:p w14:paraId="5771E541" w14:textId="63C72CD2" w:rsidR="009A242A" w:rsidRPr="009F69E5" w:rsidRDefault="00F172A4" w:rsidP="001C3E4A">
      <w:pPr>
        <w:rPr>
          <w:rFonts w:ascii="Calibri" w:hAnsi="Calibri" w:cs="Calibri"/>
          <w:sz w:val="24"/>
          <w:szCs w:val="24"/>
        </w:rPr>
      </w:pPr>
      <w:hyperlink r:id="rId8" w:history="1">
        <w:r w:rsidRPr="004064CC">
          <w:rPr>
            <w:rStyle w:val="Hyperlink"/>
            <w:rFonts w:ascii="Calibri" w:hAnsi="Calibri" w:cs="Calibri"/>
            <w:b/>
            <w:bCs/>
            <w:color w:val="auto"/>
            <w:sz w:val="24"/>
            <w:szCs w:val="24"/>
            <w:u w:val="none"/>
            <w:lang w:val="en-US"/>
          </w:rPr>
          <w:t>Pump-it-Up-Data-Mining-the-Water-Table</w:t>
        </w:r>
      </w:hyperlink>
      <w:r w:rsidRPr="004064CC">
        <w:rPr>
          <w:rFonts w:ascii="Calibri" w:hAnsi="Calibri" w:cs="Calibri"/>
          <w:color w:val="242424"/>
          <w:sz w:val="24"/>
          <w:szCs w:val="24"/>
          <w:lang w:val="en-US"/>
        </w:rPr>
        <w:t xml:space="preserve">                                                                </w:t>
      </w:r>
      <w:r w:rsidRPr="004064CC"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Aug – Sep 2024 </w:t>
      </w:r>
      <w:r w:rsidR="00672937"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School based project   </w:t>
      </w:r>
      <w:r w:rsidR="002975AD"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  <w:t>(</w:t>
      </w:r>
      <w:proofErr w:type="spellStart"/>
      <w:r w:rsidR="009854F4" w:rsidRPr="00565A45">
        <w:rPr>
          <w:rFonts w:ascii="Calibri" w:hAnsi="Calibri" w:cs="Calibri"/>
          <w:color w:val="000000" w:themeColor="text1"/>
          <w:sz w:val="24"/>
          <w:szCs w:val="24"/>
          <w:lang w:val="en-US"/>
        </w:rPr>
        <w:fldChar w:fldCharType="begin"/>
      </w:r>
      <w:r w:rsidR="009854F4" w:rsidRPr="00565A45">
        <w:rPr>
          <w:rFonts w:ascii="Calibri" w:hAnsi="Calibri" w:cs="Calibri"/>
          <w:color w:val="000000" w:themeColor="text1"/>
          <w:sz w:val="24"/>
          <w:szCs w:val="24"/>
          <w:lang w:val="en-US"/>
        </w:rPr>
        <w:instrText>HYPERLINK "https://github.com/kulture56/Pump-it-Up-Data-Mining-the-Water-Table/tree/main"</w:instrText>
      </w:r>
      <w:r w:rsidR="009854F4" w:rsidRPr="00565A45">
        <w:rPr>
          <w:rFonts w:ascii="Calibri" w:hAnsi="Calibri" w:cs="Calibri"/>
          <w:color w:val="000000" w:themeColor="text1"/>
          <w:sz w:val="24"/>
          <w:szCs w:val="24"/>
          <w:lang w:val="en-US"/>
        </w:rPr>
      </w:r>
      <w:r w:rsidR="009854F4" w:rsidRPr="00565A45">
        <w:rPr>
          <w:rFonts w:ascii="Calibri" w:hAnsi="Calibri" w:cs="Calibri"/>
          <w:color w:val="000000" w:themeColor="text1"/>
          <w:sz w:val="24"/>
          <w:szCs w:val="24"/>
          <w:lang w:val="en-US"/>
        </w:rPr>
        <w:fldChar w:fldCharType="separate"/>
      </w:r>
      <w:r w:rsidR="009854F4" w:rsidRPr="00565A45">
        <w:rPr>
          <w:rStyle w:val="Hyperlink"/>
          <w:rFonts w:ascii="Calibri" w:hAnsi="Calibri" w:cs="Calibri"/>
          <w:color w:val="000000" w:themeColor="text1"/>
          <w:sz w:val="24"/>
          <w:szCs w:val="24"/>
          <w:lang w:val="en-US"/>
        </w:rPr>
        <w:t>github</w:t>
      </w:r>
      <w:proofErr w:type="spellEnd"/>
      <w:r w:rsidR="009854F4" w:rsidRPr="00565A45">
        <w:rPr>
          <w:rStyle w:val="Hyperlink"/>
          <w:rFonts w:ascii="Calibri" w:hAnsi="Calibri" w:cs="Calibri"/>
          <w:color w:val="000000" w:themeColor="text1"/>
          <w:sz w:val="24"/>
          <w:szCs w:val="24"/>
          <w:lang w:val="en-US"/>
        </w:rPr>
        <w:t xml:space="preserve"> repository</w:t>
      </w:r>
      <w:r w:rsidR="009854F4" w:rsidRPr="00565A45">
        <w:rPr>
          <w:rFonts w:ascii="Calibri" w:hAnsi="Calibri" w:cs="Calibri"/>
          <w:color w:val="000000" w:themeColor="text1"/>
          <w:sz w:val="24"/>
          <w:szCs w:val="24"/>
          <w:lang w:val="en-US"/>
        </w:rPr>
        <w:fldChar w:fldCharType="end"/>
      </w:r>
      <w:r w:rsidR="002975AD">
        <w:rPr>
          <w:rFonts w:ascii="Calibri" w:hAnsi="Calibri" w:cs="Calibri"/>
          <w:color w:val="000000" w:themeColor="text1"/>
          <w:sz w:val="24"/>
          <w:szCs w:val="24"/>
          <w:lang w:val="en-US"/>
        </w:rPr>
        <w:t>)</w:t>
      </w:r>
      <w:r w:rsidR="00672937"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  <w:t xml:space="preserve">                                                                                                                </w:t>
      </w:r>
      <w:r w:rsidR="003B376F" w:rsidRPr="00F172A4">
        <w:rPr>
          <w:rFonts w:ascii="Calibri" w:hAnsi="Calibri" w:cs="Calibri"/>
          <w:sz w:val="24"/>
          <w:szCs w:val="24"/>
        </w:rPr>
        <w:t>• The dataset included features such as pump type, installation date, and management to classify pumps as functional, non-functional, or requiring repairs</w:t>
      </w:r>
      <w:r w:rsidR="003B376F" w:rsidRPr="00BB34EE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3B376F">
        <w:rPr>
          <w:rFonts w:ascii="Calibri" w:hAnsi="Calibri" w:cs="Calibri"/>
          <w:color w:val="000000" w:themeColor="text1"/>
          <w:sz w:val="24"/>
          <w:szCs w:val="24"/>
        </w:rPr>
        <w:t xml:space="preserve">                                                                  </w:t>
      </w:r>
      <w:r w:rsidR="00672937" w:rsidRPr="00BB34EE">
        <w:rPr>
          <w:rFonts w:ascii="Calibri" w:hAnsi="Calibri" w:cs="Calibri"/>
          <w:color w:val="000000" w:themeColor="text1"/>
          <w:sz w:val="24"/>
          <w:szCs w:val="24"/>
        </w:rPr>
        <w:t>•</w:t>
      </w:r>
      <w:r w:rsidR="00672937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574D09" w:rsidRPr="00F172A4">
        <w:rPr>
          <w:rFonts w:ascii="Calibri" w:hAnsi="Calibri" w:cs="Calibri"/>
          <w:sz w:val="24"/>
          <w:szCs w:val="24"/>
        </w:rPr>
        <w:t>Developed a machine learning model using the Linear SVC algorithm to predict the operational status of water pumps in Tanzania</w:t>
      </w:r>
      <w:r w:rsidR="0021412A">
        <w:rPr>
          <w:rFonts w:ascii="Calibri" w:hAnsi="Calibri" w:cs="Calibri"/>
          <w:sz w:val="24"/>
          <w:szCs w:val="24"/>
        </w:rPr>
        <w:t xml:space="preserve">                                                                                                     </w:t>
      </w:r>
      <w:r w:rsidR="00574D09" w:rsidRPr="00F172A4">
        <w:rPr>
          <w:rFonts w:ascii="Calibri" w:hAnsi="Calibri" w:cs="Calibri"/>
          <w:sz w:val="24"/>
          <w:szCs w:val="24"/>
        </w:rPr>
        <w:br/>
        <w:t xml:space="preserve">• Conducted </w:t>
      </w:r>
      <w:r w:rsidR="005C3644">
        <w:rPr>
          <w:rFonts w:ascii="Calibri" w:hAnsi="Calibri" w:cs="Calibri"/>
          <w:sz w:val="24"/>
          <w:szCs w:val="24"/>
        </w:rPr>
        <w:t xml:space="preserve">data cleaning </w:t>
      </w:r>
      <w:r w:rsidR="005405B5">
        <w:rPr>
          <w:rFonts w:ascii="Calibri" w:hAnsi="Calibri" w:cs="Calibri"/>
          <w:sz w:val="24"/>
          <w:szCs w:val="24"/>
        </w:rPr>
        <w:t>by</w:t>
      </w:r>
      <w:r w:rsidR="00574D09" w:rsidRPr="00F172A4">
        <w:rPr>
          <w:rFonts w:ascii="Calibri" w:hAnsi="Calibri" w:cs="Calibri"/>
          <w:sz w:val="24"/>
          <w:szCs w:val="24"/>
        </w:rPr>
        <w:t xml:space="preserve"> dropp</w:t>
      </w:r>
      <w:r w:rsidR="005405B5">
        <w:rPr>
          <w:rFonts w:ascii="Calibri" w:hAnsi="Calibri" w:cs="Calibri"/>
          <w:sz w:val="24"/>
          <w:szCs w:val="24"/>
        </w:rPr>
        <w:t>ing</w:t>
      </w:r>
      <w:r w:rsidR="00574D09" w:rsidRPr="00F172A4">
        <w:rPr>
          <w:rFonts w:ascii="Calibri" w:hAnsi="Calibri" w:cs="Calibri"/>
          <w:sz w:val="24"/>
          <w:szCs w:val="24"/>
        </w:rPr>
        <w:t xml:space="preserve"> redundant or incomplete columns, address</w:t>
      </w:r>
      <w:r w:rsidR="005405B5">
        <w:rPr>
          <w:rFonts w:ascii="Calibri" w:hAnsi="Calibri" w:cs="Calibri"/>
          <w:sz w:val="24"/>
          <w:szCs w:val="24"/>
        </w:rPr>
        <w:t xml:space="preserve">ing </w:t>
      </w:r>
      <w:r w:rsidR="00574D09" w:rsidRPr="00F172A4">
        <w:rPr>
          <w:rFonts w:ascii="Calibri" w:hAnsi="Calibri" w:cs="Calibri"/>
          <w:sz w:val="24"/>
          <w:szCs w:val="24"/>
        </w:rPr>
        <w:t>missing values by imputing with the mode, and applied feature engineering techniques to enhance model accuracy</w:t>
      </w:r>
      <w:r w:rsidR="009F69E5">
        <w:rPr>
          <w:rFonts w:ascii="Calibri" w:hAnsi="Calibri" w:cs="Calibri"/>
          <w:sz w:val="24"/>
          <w:szCs w:val="24"/>
        </w:rPr>
        <w:t xml:space="preserve">            </w:t>
      </w:r>
      <w:r w:rsidR="009F69E5" w:rsidRPr="00F172A4">
        <w:rPr>
          <w:rFonts w:ascii="Calibri" w:hAnsi="Calibri" w:cs="Calibri"/>
          <w:sz w:val="24"/>
          <w:szCs w:val="24"/>
        </w:rPr>
        <w:t xml:space="preserve"> </w:t>
      </w:r>
      <w:r w:rsidR="00574D09" w:rsidRPr="00F172A4">
        <w:rPr>
          <w:rFonts w:ascii="Calibri" w:hAnsi="Calibri" w:cs="Calibri"/>
          <w:sz w:val="24"/>
          <w:szCs w:val="24"/>
        </w:rPr>
        <w:br/>
        <w:t xml:space="preserve">• Created visualizations </w:t>
      </w:r>
      <w:r w:rsidR="00624851">
        <w:rPr>
          <w:rFonts w:ascii="Calibri" w:hAnsi="Calibri" w:cs="Calibri"/>
          <w:sz w:val="24"/>
          <w:szCs w:val="24"/>
        </w:rPr>
        <w:t xml:space="preserve">for descriptive </w:t>
      </w:r>
      <w:r w:rsidR="000569CD">
        <w:rPr>
          <w:rFonts w:ascii="Calibri" w:hAnsi="Calibri" w:cs="Calibri"/>
          <w:sz w:val="24"/>
          <w:szCs w:val="24"/>
        </w:rPr>
        <w:t xml:space="preserve">analysis and </w:t>
      </w:r>
      <w:r w:rsidR="00574D09" w:rsidRPr="00F172A4">
        <w:rPr>
          <w:rFonts w:ascii="Calibri" w:hAnsi="Calibri" w:cs="Calibri"/>
          <w:sz w:val="24"/>
          <w:szCs w:val="24"/>
        </w:rPr>
        <w:t>to compare key features with target variables, helping to uncover insights related to pump functionality and maintenance needs</w:t>
      </w:r>
    </w:p>
    <w:p w14:paraId="4FAA96E6" w14:textId="3AB6CC56" w:rsidR="00906F0A" w:rsidRPr="004064CC" w:rsidRDefault="00906F0A" w:rsidP="005E0872">
      <w:pPr>
        <w:shd w:val="clear" w:color="auto" w:fill="FFFFFF"/>
        <w:tabs>
          <w:tab w:val="left" w:pos="720"/>
        </w:tabs>
        <w:suppressAutoHyphens w:val="0"/>
        <w:autoSpaceDN/>
        <w:spacing w:after="0" w:line="240" w:lineRule="auto"/>
        <w:rPr>
          <w:rFonts w:ascii="Calibri" w:hAnsi="Calibri" w:cs="Calibri"/>
          <w:color w:val="0D0D0D" w:themeColor="text1" w:themeTint="F2"/>
          <w:sz w:val="24"/>
          <w:szCs w:val="24"/>
        </w:rPr>
      </w:pPr>
    </w:p>
    <w:sectPr w:rsidR="00906F0A" w:rsidRPr="00406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877B7"/>
    <w:multiLevelType w:val="multilevel"/>
    <w:tmpl w:val="91DC53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lang w:val="en-US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178D2"/>
    <w:multiLevelType w:val="multilevel"/>
    <w:tmpl w:val="AA46D688"/>
    <w:lvl w:ilvl="0">
      <w:start w:val="1"/>
      <w:numFmt w:val="bullet"/>
      <w:lvlText w:val="●"/>
      <w:lvlJc w:val="left"/>
      <w:pPr>
        <w:ind w:left="-2232" w:firstLine="2232"/>
      </w:pPr>
      <w:rPr>
        <w:rFonts w:ascii="Arial" w:eastAsia="Arial" w:hAnsi="Arial" w:cs="Arial"/>
        <w:sz w:val="21"/>
        <w:szCs w:val="21"/>
      </w:rPr>
    </w:lvl>
    <w:lvl w:ilvl="1">
      <w:start w:val="1"/>
      <w:numFmt w:val="bullet"/>
      <w:lvlText w:val="•"/>
      <w:lvlJc w:val="left"/>
      <w:pPr>
        <w:ind w:left="-1356" w:firstLine="48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-476" w:firstLine="750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404" w:firstLine="1014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1284" w:firstLine="1278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2164" w:firstLine="1542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3044" w:firstLine="180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3924" w:firstLine="2070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4804" w:firstLine="23340"/>
      </w:pPr>
      <w:rPr>
        <w:rFonts w:ascii="Arial" w:eastAsia="Arial" w:hAnsi="Arial" w:cs="Arial"/>
      </w:rPr>
    </w:lvl>
  </w:abstractNum>
  <w:abstractNum w:abstractNumId="2" w15:restartNumberingAfterBreak="0">
    <w:nsid w:val="0E5A4332"/>
    <w:multiLevelType w:val="multilevel"/>
    <w:tmpl w:val="0E5A4332"/>
    <w:lvl w:ilvl="0">
      <w:start w:val="1"/>
      <w:numFmt w:val="decimal"/>
      <w:lvlText w:val="%1)"/>
      <w:lvlJc w:val="left"/>
      <w:pPr>
        <w:ind w:left="720" w:hanging="360"/>
      </w:pPr>
      <w:rPr>
        <w:rFonts w:ascii="Aptos" w:eastAsia="Aptos" w:hAnsi="Aptos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17EDE"/>
    <w:multiLevelType w:val="multilevel"/>
    <w:tmpl w:val="A8C6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C55C4"/>
    <w:multiLevelType w:val="multilevel"/>
    <w:tmpl w:val="46BC55C4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52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24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468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40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  <w:sz w:val="20"/>
      </w:rPr>
    </w:lvl>
  </w:abstractNum>
  <w:abstractNum w:abstractNumId="5" w15:restartNumberingAfterBreak="0">
    <w:nsid w:val="4D642CD2"/>
    <w:multiLevelType w:val="multilevel"/>
    <w:tmpl w:val="4D642CD2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75981189"/>
    <w:multiLevelType w:val="hybridMultilevel"/>
    <w:tmpl w:val="9076AB0C"/>
    <w:lvl w:ilvl="0" w:tplc="ACBAF974">
      <w:start w:val="1"/>
      <w:numFmt w:val="decimal"/>
      <w:lvlText w:val="%1)"/>
      <w:lvlJc w:val="left"/>
      <w:pPr>
        <w:ind w:left="360" w:hanging="360"/>
      </w:pPr>
      <w:rPr>
        <w:rFonts w:hint="default"/>
        <w:color w:val="0E2841" w:themeColor="text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EEE51CA"/>
    <w:multiLevelType w:val="hybridMultilevel"/>
    <w:tmpl w:val="5516B526"/>
    <w:lvl w:ilvl="0" w:tplc="07B2AF1A">
      <w:start w:val="1"/>
      <w:numFmt w:val="decimal"/>
      <w:lvlText w:val="%1)"/>
      <w:lvlJc w:val="left"/>
      <w:pPr>
        <w:ind w:left="450" w:hanging="360"/>
      </w:pPr>
      <w:rPr>
        <w:rFonts w:ascii="Calibri" w:eastAsia="Times New Roman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093236649">
    <w:abstractNumId w:val="3"/>
  </w:num>
  <w:num w:numId="2" w16cid:durableId="2037653862">
    <w:abstractNumId w:val="0"/>
  </w:num>
  <w:num w:numId="3" w16cid:durableId="1653095899">
    <w:abstractNumId w:val="4"/>
  </w:num>
  <w:num w:numId="4" w16cid:durableId="1246692306">
    <w:abstractNumId w:val="5"/>
  </w:num>
  <w:num w:numId="5" w16cid:durableId="19940342">
    <w:abstractNumId w:val="2"/>
  </w:num>
  <w:num w:numId="6" w16cid:durableId="2058040114">
    <w:abstractNumId w:val="7"/>
  </w:num>
  <w:num w:numId="7" w16cid:durableId="1557351288">
    <w:abstractNumId w:val="1"/>
  </w:num>
  <w:num w:numId="8" w16cid:durableId="629090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7266"/>
    <w:rsid w:val="000137AE"/>
    <w:rsid w:val="00017045"/>
    <w:rsid w:val="00020D98"/>
    <w:rsid w:val="00034D90"/>
    <w:rsid w:val="000569CD"/>
    <w:rsid w:val="00077942"/>
    <w:rsid w:val="00093161"/>
    <w:rsid w:val="000B580B"/>
    <w:rsid w:val="000C5DCE"/>
    <w:rsid w:val="000C6C08"/>
    <w:rsid w:val="00111E03"/>
    <w:rsid w:val="00140E28"/>
    <w:rsid w:val="00153395"/>
    <w:rsid w:val="00165F80"/>
    <w:rsid w:val="00181FCE"/>
    <w:rsid w:val="001875AD"/>
    <w:rsid w:val="001A63A7"/>
    <w:rsid w:val="001C18CB"/>
    <w:rsid w:val="001C3E4A"/>
    <w:rsid w:val="00200472"/>
    <w:rsid w:val="0021412A"/>
    <w:rsid w:val="00226AF7"/>
    <w:rsid w:val="00235E1D"/>
    <w:rsid w:val="0027330C"/>
    <w:rsid w:val="002975AD"/>
    <w:rsid w:val="002A4B20"/>
    <w:rsid w:val="002B1307"/>
    <w:rsid w:val="002B3786"/>
    <w:rsid w:val="002B40A1"/>
    <w:rsid w:val="002E6DF7"/>
    <w:rsid w:val="003236F6"/>
    <w:rsid w:val="0033313C"/>
    <w:rsid w:val="003602CA"/>
    <w:rsid w:val="00387B20"/>
    <w:rsid w:val="003961E1"/>
    <w:rsid w:val="003B376F"/>
    <w:rsid w:val="003B4025"/>
    <w:rsid w:val="003E13D4"/>
    <w:rsid w:val="00400924"/>
    <w:rsid w:val="004064CC"/>
    <w:rsid w:val="00457C74"/>
    <w:rsid w:val="00465CF9"/>
    <w:rsid w:val="00491FC1"/>
    <w:rsid w:val="004B5A24"/>
    <w:rsid w:val="00507DA2"/>
    <w:rsid w:val="005342F3"/>
    <w:rsid w:val="005364B4"/>
    <w:rsid w:val="005405B5"/>
    <w:rsid w:val="00547C5B"/>
    <w:rsid w:val="00565A45"/>
    <w:rsid w:val="00574D09"/>
    <w:rsid w:val="0058671B"/>
    <w:rsid w:val="005C3644"/>
    <w:rsid w:val="005E0872"/>
    <w:rsid w:val="00600BD8"/>
    <w:rsid w:val="00614922"/>
    <w:rsid w:val="00624851"/>
    <w:rsid w:val="00630EA3"/>
    <w:rsid w:val="00636CD5"/>
    <w:rsid w:val="00672937"/>
    <w:rsid w:val="00674785"/>
    <w:rsid w:val="006A7EBC"/>
    <w:rsid w:val="006D37D8"/>
    <w:rsid w:val="0071053C"/>
    <w:rsid w:val="00733729"/>
    <w:rsid w:val="00742735"/>
    <w:rsid w:val="0078117A"/>
    <w:rsid w:val="007A1E9F"/>
    <w:rsid w:val="007B2393"/>
    <w:rsid w:val="007B3E71"/>
    <w:rsid w:val="00821FE9"/>
    <w:rsid w:val="00827705"/>
    <w:rsid w:val="00833A0C"/>
    <w:rsid w:val="00834BF9"/>
    <w:rsid w:val="00841349"/>
    <w:rsid w:val="008449FD"/>
    <w:rsid w:val="0084748D"/>
    <w:rsid w:val="008638BF"/>
    <w:rsid w:val="008831D4"/>
    <w:rsid w:val="00886354"/>
    <w:rsid w:val="00890640"/>
    <w:rsid w:val="008C7B8C"/>
    <w:rsid w:val="008D2BD1"/>
    <w:rsid w:val="008D701B"/>
    <w:rsid w:val="008F65D5"/>
    <w:rsid w:val="00906F0A"/>
    <w:rsid w:val="009070BA"/>
    <w:rsid w:val="00911F95"/>
    <w:rsid w:val="00922AC1"/>
    <w:rsid w:val="00933406"/>
    <w:rsid w:val="00944865"/>
    <w:rsid w:val="0095772F"/>
    <w:rsid w:val="00983B43"/>
    <w:rsid w:val="009854F4"/>
    <w:rsid w:val="009A242A"/>
    <w:rsid w:val="009D59CF"/>
    <w:rsid w:val="009E20BA"/>
    <w:rsid w:val="009F69E5"/>
    <w:rsid w:val="00A37DA1"/>
    <w:rsid w:val="00A53444"/>
    <w:rsid w:val="00A537C4"/>
    <w:rsid w:val="00A67AF4"/>
    <w:rsid w:val="00A91B21"/>
    <w:rsid w:val="00AA1FD6"/>
    <w:rsid w:val="00AB4DAF"/>
    <w:rsid w:val="00AB785D"/>
    <w:rsid w:val="00B07266"/>
    <w:rsid w:val="00B15AE2"/>
    <w:rsid w:val="00B557CD"/>
    <w:rsid w:val="00B77905"/>
    <w:rsid w:val="00BB34EE"/>
    <w:rsid w:val="00BF6A11"/>
    <w:rsid w:val="00C15C0C"/>
    <w:rsid w:val="00C517C7"/>
    <w:rsid w:val="00C744EB"/>
    <w:rsid w:val="00C87CAD"/>
    <w:rsid w:val="00C9753D"/>
    <w:rsid w:val="00CB4DF9"/>
    <w:rsid w:val="00CC7BF0"/>
    <w:rsid w:val="00CD761A"/>
    <w:rsid w:val="00CF0DE5"/>
    <w:rsid w:val="00D1068D"/>
    <w:rsid w:val="00D12354"/>
    <w:rsid w:val="00D35378"/>
    <w:rsid w:val="00D46CBC"/>
    <w:rsid w:val="00D56B68"/>
    <w:rsid w:val="00D751E0"/>
    <w:rsid w:val="00D75E7D"/>
    <w:rsid w:val="00D91CAD"/>
    <w:rsid w:val="00D964EB"/>
    <w:rsid w:val="00DB3753"/>
    <w:rsid w:val="00E142F3"/>
    <w:rsid w:val="00E3078A"/>
    <w:rsid w:val="00E32BD6"/>
    <w:rsid w:val="00E763EF"/>
    <w:rsid w:val="00E76E1C"/>
    <w:rsid w:val="00E80A6C"/>
    <w:rsid w:val="00EA0795"/>
    <w:rsid w:val="00EA761C"/>
    <w:rsid w:val="00ED6C56"/>
    <w:rsid w:val="00EE263C"/>
    <w:rsid w:val="00F01000"/>
    <w:rsid w:val="00F159BF"/>
    <w:rsid w:val="00F172A4"/>
    <w:rsid w:val="00F462BF"/>
    <w:rsid w:val="00FA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8C9B7"/>
  <w15:chartTrackingRefBased/>
  <w15:docId w15:val="{65921C8B-5120-4373-8B1D-940471E56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266"/>
    <w:pPr>
      <w:suppressAutoHyphens/>
      <w:autoSpaceDN w:val="0"/>
      <w:spacing w:line="256" w:lineRule="auto"/>
    </w:pPr>
    <w:rPr>
      <w:rFonts w:ascii="Aptos" w:eastAsia="Aptos" w:hAnsi="Aptos" w:cs="Times New Roman"/>
      <w:kern w:val="3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qFormat/>
    <w:rsid w:val="00B072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B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54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lture56/Pump-it-Up-Data-Mining-the-Water-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atascienceportfol.io/CollinsMuric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yloc\Downloads\www.linkedin.com\in\collins-murichu-wanjira" TargetMode="External"/><Relationship Id="rId5" Type="http://schemas.openxmlformats.org/officeDocument/2006/relationships/hyperlink" Target="murichucollins2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1283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Collins murichu</dc:creator>
  <cp:keywords/>
  <dc:description/>
  <cp:lastModifiedBy>Collins murichu</cp:lastModifiedBy>
  <cp:revision>131</cp:revision>
  <dcterms:created xsi:type="dcterms:W3CDTF">2024-09-23T17:54:00Z</dcterms:created>
  <dcterms:modified xsi:type="dcterms:W3CDTF">2024-10-21T17:56:00Z</dcterms:modified>
</cp:coreProperties>
</file>